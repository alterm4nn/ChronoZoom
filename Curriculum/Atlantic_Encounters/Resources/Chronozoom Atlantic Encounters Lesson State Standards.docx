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9527E" w14:textId="77777777" w:rsidR="00F4717A" w:rsidRPr="00F4717A" w:rsidRDefault="007D5311" w:rsidP="00F4717A">
      <w:pPr>
        <w:pStyle w:val="Title"/>
        <w:rPr>
          <w:rFonts w:ascii="Segoe" w:eastAsia="Times New Roman" w:hAnsi="Segoe"/>
        </w:rPr>
      </w:pPr>
      <w:r w:rsidRPr="00F4717A">
        <w:rPr>
          <w:rFonts w:ascii="Segoe" w:eastAsia="Times New Roman" w:hAnsi="Segoe"/>
        </w:rPr>
        <w:t>Chrono</w:t>
      </w:r>
      <w:r w:rsidR="00E82E2A" w:rsidRPr="00F4717A">
        <w:rPr>
          <w:rFonts w:ascii="Segoe" w:eastAsia="Times New Roman" w:hAnsi="Segoe"/>
        </w:rPr>
        <w:t>Z</w:t>
      </w:r>
      <w:r w:rsidRPr="00F4717A">
        <w:rPr>
          <w:rFonts w:ascii="Segoe" w:eastAsia="Times New Roman" w:hAnsi="Segoe"/>
        </w:rPr>
        <w:t xml:space="preserve">oom </w:t>
      </w:r>
    </w:p>
    <w:p w14:paraId="64A897E1" w14:textId="719967CD" w:rsidR="00BC684B" w:rsidRPr="00F4717A" w:rsidDel="00F4717A" w:rsidRDefault="007D5311" w:rsidP="00F4717A">
      <w:pPr>
        <w:pStyle w:val="Subtitle"/>
        <w:jc w:val="left"/>
        <w:rPr>
          <w:del w:id="0" w:author="Paul Secord (FILTER)" w:date="2013-11-07T09:51:00Z"/>
          <w:rFonts w:ascii="Segoe" w:eastAsia="Times New Roman" w:hAnsi="Segoe"/>
        </w:rPr>
      </w:pPr>
      <w:r w:rsidRPr="00F4717A">
        <w:rPr>
          <w:rFonts w:ascii="Segoe" w:eastAsia="Times New Roman" w:hAnsi="Segoe"/>
        </w:rPr>
        <w:t>Atlantic Encounters Lesson</w:t>
      </w:r>
      <w:ins w:id="1" w:author="Paul Secord (FILTER)" w:date="2013-11-07T09:51:00Z">
        <w:r w:rsidR="00F4717A">
          <w:rPr>
            <w:rFonts w:ascii="Segoe" w:eastAsia="Times New Roman" w:hAnsi="Segoe"/>
          </w:rPr>
          <w:t xml:space="preserve">:  </w:t>
        </w:r>
      </w:ins>
    </w:p>
    <w:p w14:paraId="64A897E2" w14:textId="77777777" w:rsidR="007D5311" w:rsidRPr="00F4717A" w:rsidRDefault="007D5311" w:rsidP="00F4717A">
      <w:pPr>
        <w:pStyle w:val="Subtitle"/>
        <w:jc w:val="left"/>
        <w:rPr>
          <w:rFonts w:ascii="Segoe" w:eastAsia="Times New Roman" w:hAnsi="Segoe"/>
          <w:rPrChange w:id="2" w:author="Paul Secord (FILTER)" w:date="2013-11-07T09:51:00Z">
            <w:rPr>
              <w:rFonts w:eastAsia="Times New Roman"/>
            </w:rPr>
          </w:rPrChange>
        </w:rPr>
        <w:pPrChange w:id="3" w:author="Paul Secord (FILTER)" w:date="2013-11-07T09:51:00Z">
          <w:pPr>
            <w:pStyle w:val="Heading1"/>
          </w:pPr>
        </w:pPrChange>
      </w:pPr>
      <w:r w:rsidRPr="00F4717A">
        <w:rPr>
          <w:rFonts w:ascii="Segoe" w:eastAsia="Times New Roman" w:hAnsi="Segoe"/>
          <w:rPrChange w:id="4" w:author="Paul Secord (FILTER)" w:date="2013-11-07T09:51:00Z">
            <w:rPr>
              <w:rFonts w:eastAsia="Times New Roman"/>
            </w:rPr>
          </w:rPrChange>
        </w:rPr>
        <w:t>State Content Standards Example – Virginia SOLs</w:t>
      </w:r>
    </w:p>
    <w:p w14:paraId="64A897E3" w14:textId="25301F68" w:rsidR="007D5311" w:rsidRPr="00F4717A" w:rsidRDefault="007D5311" w:rsidP="00F4717A">
      <w:pPr>
        <w:spacing w:after="0" w:line="240" w:lineRule="auto"/>
        <w:rPr>
          <w:rFonts w:ascii="Segoe Semibold" w:eastAsia="Times New Roman" w:hAnsi="Segoe Semibold" w:cstheme="majorBidi"/>
          <w:sz w:val="32"/>
          <w:szCs w:val="32"/>
          <w:rPrChange w:id="5" w:author="Paul Secord (FILTER)" w:date="2013-11-07T09:50:00Z">
            <w:rPr>
              <w:rFonts w:ascii="Times New Roman" w:eastAsia="Times New Roman" w:hAnsi="Times New Roman" w:cs="Times New Roman"/>
              <w:sz w:val="24"/>
              <w:szCs w:val="24"/>
            </w:rPr>
          </w:rPrChange>
        </w:rPr>
        <w:pPrChange w:id="6" w:author="Paul Secord (FILTER)" w:date="2013-11-07T09:51:00Z">
          <w:pPr>
            <w:spacing w:after="0" w:line="240" w:lineRule="auto"/>
          </w:pPr>
        </w:pPrChange>
      </w:pPr>
      <w:r w:rsidRPr="00F4717A">
        <w:rPr>
          <w:rFonts w:ascii="Segoe Semibold" w:eastAsia="Times New Roman" w:hAnsi="Segoe Semibold" w:cstheme="majorBidi"/>
          <w:color w:val="006363"/>
          <w:sz w:val="32"/>
          <w:szCs w:val="32"/>
          <w:rPrChange w:id="7" w:author="Paul Secord (FILTER)" w:date="2013-11-07T09:50:00Z">
            <w:rPr>
              <w:rFonts w:ascii="Times New Roman" w:eastAsia="Times New Roman" w:hAnsi="Times New Roman" w:cs="Times New Roman"/>
              <w:color w:val="000000"/>
              <w:sz w:val="24"/>
              <w:szCs w:val="24"/>
              <w:u w:val="single"/>
            </w:rPr>
          </w:rPrChange>
        </w:rPr>
        <w:t>Middle School Standards</w:t>
      </w:r>
    </w:p>
    <w:p w14:paraId="64A897E4" w14:textId="77777777" w:rsidR="007D5311" w:rsidRPr="00F2650B" w:rsidRDefault="007D5311" w:rsidP="007D5311">
      <w:pPr>
        <w:spacing w:before="160" w:after="0" w:line="240" w:lineRule="auto"/>
        <w:outlineLvl w:val="0"/>
        <w:rPr>
          <w:rFonts w:ascii="Times New Roman" w:eastAsia="Times New Roman" w:hAnsi="Times New Roman" w:cs="Times New Roman"/>
          <w:b/>
          <w:bCs/>
          <w:kern w:val="36"/>
          <w:sz w:val="48"/>
          <w:szCs w:val="48"/>
        </w:rPr>
      </w:pPr>
      <w:r w:rsidRPr="00F2650B">
        <w:rPr>
          <w:rFonts w:ascii="Arial" w:eastAsia="Times New Roman" w:hAnsi="Arial" w:cs="Arial"/>
          <w:b/>
          <w:bCs/>
          <w:color w:val="000000"/>
          <w:kern w:val="36"/>
          <w:sz w:val="23"/>
          <w:szCs w:val="23"/>
        </w:rPr>
        <w:t>Skills</w:t>
      </w:r>
    </w:p>
    <w:p w14:paraId="64A897E5" w14:textId="5403721F" w:rsidR="007D5311" w:rsidRPr="00F4717A" w:rsidRDefault="007D5311" w:rsidP="009E4F6C">
      <w:pPr>
        <w:spacing w:before="100" w:after="0" w:line="240" w:lineRule="auto"/>
        <w:ind w:left="720" w:hanging="720"/>
        <w:rPr>
          <w:rFonts w:eastAsia="Times New Roman" w:cs="Times New Roman"/>
          <w:rPrChange w:id="8" w:author="Paul Secord (FILTER)" w:date="2013-11-07T09:51:00Z">
            <w:rPr>
              <w:rFonts w:ascii="Times New Roman" w:eastAsia="Times New Roman" w:hAnsi="Times New Roman" w:cs="Times New Roman"/>
              <w:sz w:val="24"/>
              <w:szCs w:val="24"/>
            </w:rPr>
          </w:rPrChange>
        </w:rPr>
        <w:pPrChange w:id="9" w:author="Paul Secord (FILTER)" w:date="2013-11-07T10:01:00Z">
          <w:pPr>
            <w:spacing w:before="100" w:after="0" w:line="240" w:lineRule="auto"/>
          </w:pPr>
        </w:pPrChange>
      </w:pPr>
      <w:r w:rsidRPr="00F4717A">
        <w:rPr>
          <w:rFonts w:eastAsia="Times New Roman" w:cs="Times New Roman"/>
          <w:color w:val="000000"/>
          <w:rPrChange w:id="10" w:author="Paul Secord (FILTER)" w:date="2013-11-07T09:51:00Z">
            <w:rPr>
              <w:rFonts w:ascii="Times New Roman" w:eastAsia="Times New Roman" w:hAnsi="Times New Roman" w:cs="Times New Roman"/>
              <w:color w:val="000000"/>
              <w:sz w:val="24"/>
              <w:szCs w:val="24"/>
            </w:rPr>
          </w:rPrChange>
        </w:rPr>
        <w:t>USI.1     </w:t>
      </w:r>
      <w:del w:id="11" w:author="Paul Secord (FILTER)" w:date="2013-11-07T10:01:00Z">
        <w:r w:rsidRPr="00F4717A" w:rsidDel="009E4F6C">
          <w:rPr>
            <w:rFonts w:eastAsia="Times New Roman" w:cs="Times New Roman"/>
            <w:color w:val="000000"/>
            <w:rPrChange w:id="12" w:author="Paul Secord (FILTER)" w:date="2013-11-07T09:51:00Z">
              <w:rPr>
                <w:rFonts w:ascii="Times New Roman" w:eastAsia="Times New Roman" w:hAnsi="Times New Roman" w:cs="Times New Roman"/>
                <w:color w:val="000000"/>
                <w:sz w:val="24"/>
                <w:szCs w:val="24"/>
              </w:rPr>
            </w:rPrChange>
          </w:rPr>
          <w:delText xml:space="preserve"> </w:delText>
        </w:r>
      </w:del>
      <w:r w:rsidRPr="00F4717A">
        <w:rPr>
          <w:rFonts w:eastAsia="Times New Roman" w:cs="Times New Roman"/>
          <w:color w:val="000000"/>
          <w:rPrChange w:id="13" w:author="Paul Secord (FILTER)" w:date="2013-11-07T09:51:00Z">
            <w:rPr>
              <w:rFonts w:ascii="Times New Roman" w:eastAsia="Times New Roman" w:hAnsi="Times New Roman" w:cs="Times New Roman"/>
              <w:color w:val="000000"/>
              <w:sz w:val="24"/>
              <w:szCs w:val="24"/>
            </w:rPr>
          </w:rPrChange>
        </w:rPr>
        <w:t>The student will demonstrate skills for historical and geographical analysis and responsible citizenship, including the ability to</w:t>
      </w:r>
    </w:p>
    <w:p w14:paraId="64A897E6" w14:textId="19C8DF86" w:rsidR="007D5311" w:rsidRPr="009E4F6C" w:rsidRDefault="007D5311" w:rsidP="009E4F6C">
      <w:pPr>
        <w:pStyle w:val="ListParagraph"/>
        <w:numPr>
          <w:ilvl w:val="0"/>
          <w:numId w:val="2"/>
        </w:numPr>
        <w:spacing w:after="0" w:line="240" w:lineRule="auto"/>
        <w:ind w:left="1080"/>
        <w:rPr>
          <w:rFonts w:eastAsia="Times New Roman" w:cs="Times New Roman"/>
          <w:rPrChange w:id="14" w:author="Paul Secord (FILTER)" w:date="2013-11-07T10:01:00Z">
            <w:rPr>
              <w:rFonts w:ascii="Times New Roman" w:eastAsia="Times New Roman" w:hAnsi="Times New Roman" w:cs="Times New Roman"/>
              <w:sz w:val="24"/>
              <w:szCs w:val="24"/>
            </w:rPr>
          </w:rPrChange>
        </w:rPr>
        <w:pPrChange w:id="15" w:author="Paul Secord (FILTER)" w:date="2013-11-07T10:08:00Z">
          <w:pPr>
            <w:spacing w:after="0" w:line="240" w:lineRule="auto"/>
            <w:ind w:left="360"/>
          </w:pPr>
        </w:pPrChange>
      </w:pPr>
      <w:del w:id="16" w:author="Paul Secord (FILTER)" w:date="2013-11-07T10:01:00Z">
        <w:r w:rsidRPr="009E4F6C" w:rsidDel="009E4F6C">
          <w:rPr>
            <w:rFonts w:eastAsia="Times New Roman" w:cs="Times New Roman"/>
            <w:color w:val="000000"/>
            <w:rPrChange w:id="17" w:author="Paul Secord (FILTER)" w:date="2013-11-07T10:08:00Z">
              <w:rPr>
                <w:rFonts w:ascii="Times New Roman" w:eastAsia="Times New Roman" w:hAnsi="Times New Roman" w:cs="Times New Roman"/>
                <w:color w:val="000000"/>
                <w:sz w:val="24"/>
                <w:szCs w:val="24"/>
              </w:rPr>
            </w:rPrChange>
          </w:rPr>
          <w:delText>a)   </w:delText>
        </w:r>
      </w:del>
      <w:r w:rsidR="009F026F" w:rsidRPr="009E4F6C">
        <w:rPr>
          <w:rFonts w:eastAsia="Times New Roman" w:cs="Times New Roman"/>
          <w:color w:val="000000"/>
          <w:rPrChange w:id="18" w:author="Paul Secord (FILTER)" w:date="2013-11-07T10:08:00Z">
            <w:rPr>
              <w:rFonts w:ascii="Times New Roman" w:eastAsia="Times New Roman" w:hAnsi="Times New Roman" w:cs="Times New Roman"/>
              <w:color w:val="000000"/>
              <w:sz w:val="24"/>
              <w:szCs w:val="24"/>
            </w:rPr>
          </w:rPrChange>
        </w:rPr>
        <w:t>Identify</w:t>
      </w:r>
      <w:r w:rsidR="009F026F" w:rsidRPr="009E4F6C">
        <w:rPr>
          <w:rFonts w:eastAsia="Times New Roman" w:cs="Times New Roman"/>
          <w:color w:val="000000"/>
          <w:rPrChange w:id="19" w:author="Paul Secord (FILTER)" w:date="2013-11-07T10:01:00Z">
            <w:rPr>
              <w:rFonts w:ascii="Times New Roman" w:eastAsia="Times New Roman" w:hAnsi="Times New Roman" w:cs="Times New Roman"/>
              <w:color w:val="000000"/>
              <w:sz w:val="24"/>
              <w:szCs w:val="24"/>
            </w:rPr>
          </w:rPrChange>
        </w:rPr>
        <w:t xml:space="preserve"> </w:t>
      </w:r>
      <w:r w:rsidRPr="009E4F6C">
        <w:rPr>
          <w:rFonts w:eastAsia="Times New Roman" w:cs="Times New Roman"/>
          <w:color w:val="000000"/>
          <w:rPrChange w:id="20" w:author="Paul Secord (FILTER)" w:date="2013-11-07T10:01:00Z">
            <w:rPr>
              <w:rFonts w:ascii="Times New Roman" w:eastAsia="Times New Roman" w:hAnsi="Times New Roman" w:cs="Times New Roman"/>
              <w:color w:val="000000"/>
              <w:sz w:val="24"/>
              <w:szCs w:val="24"/>
            </w:rPr>
          </w:rPrChange>
        </w:rPr>
        <w:t>and interpret primary and secondary source documents to increase understanding of events and life in United States history to 1865</w:t>
      </w:r>
      <w:r w:rsidR="009F026F" w:rsidRPr="009E4F6C">
        <w:rPr>
          <w:rFonts w:eastAsia="Times New Roman" w:cs="Times New Roman"/>
          <w:color w:val="000000"/>
          <w:rPrChange w:id="21" w:author="Paul Secord (FILTER)" w:date="2013-11-07T10:01:00Z">
            <w:rPr>
              <w:rFonts w:ascii="Times New Roman" w:eastAsia="Times New Roman" w:hAnsi="Times New Roman" w:cs="Times New Roman"/>
              <w:color w:val="000000"/>
              <w:sz w:val="24"/>
              <w:szCs w:val="24"/>
            </w:rPr>
          </w:rPrChange>
        </w:rPr>
        <w:t>.</w:t>
      </w:r>
    </w:p>
    <w:p w14:paraId="64A897E7" w14:textId="76D336B5" w:rsidR="007D5311" w:rsidRPr="009E4F6C" w:rsidRDefault="007D5311" w:rsidP="009E4F6C">
      <w:pPr>
        <w:pStyle w:val="ListParagraph"/>
        <w:numPr>
          <w:ilvl w:val="0"/>
          <w:numId w:val="2"/>
        </w:numPr>
        <w:spacing w:after="0" w:line="240" w:lineRule="auto"/>
        <w:ind w:left="1080"/>
        <w:rPr>
          <w:rFonts w:eastAsia="Times New Roman" w:cs="Times New Roman"/>
          <w:rPrChange w:id="22" w:author="Paul Secord (FILTER)" w:date="2013-11-07T10:01:00Z">
            <w:rPr>
              <w:rFonts w:ascii="Times New Roman" w:eastAsia="Times New Roman" w:hAnsi="Times New Roman" w:cs="Times New Roman"/>
              <w:sz w:val="24"/>
              <w:szCs w:val="24"/>
            </w:rPr>
          </w:rPrChange>
        </w:rPr>
        <w:pPrChange w:id="23" w:author="Paul Secord (FILTER)" w:date="2013-11-07T10:02:00Z">
          <w:pPr>
            <w:spacing w:after="0" w:line="240" w:lineRule="auto"/>
            <w:ind w:left="360"/>
          </w:pPr>
        </w:pPrChange>
      </w:pPr>
      <w:del w:id="24" w:author="Paul Secord (FILTER)" w:date="2013-11-07T10:01:00Z">
        <w:r w:rsidRPr="009E4F6C" w:rsidDel="009E4F6C">
          <w:rPr>
            <w:rFonts w:eastAsia="Times New Roman" w:cs="Times New Roman"/>
            <w:color w:val="000000"/>
            <w:rPrChange w:id="25" w:author="Paul Secord (FILTER)" w:date="2013-11-07T10:01:00Z">
              <w:rPr>
                <w:rFonts w:ascii="Times New Roman" w:eastAsia="Times New Roman" w:hAnsi="Times New Roman" w:cs="Times New Roman"/>
                <w:color w:val="000000"/>
                <w:sz w:val="24"/>
                <w:szCs w:val="24"/>
              </w:rPr>
            </w:rPrChange>
          </w:rPr>
          <w:delText>b)   </w:delText>
        </w:r>
      </w:del>
      <w:r w:rsidR="009F026F" w:rsidRPr="009E4F6C">
        <w:rPr>
          <w:rFonts w:eastAsia="Times New Roman" w:cs="Times New Roman"/>
          <w:color w:val="000000"/>
          <w:rPrChange w:id="26" w:author="Paul Secord (FILTER)" w:date="2013-11-07T10:01:00Z">
            <w:rPr>
              <w:rFonts w:ascii="Times New Roman" w:eastAsia="Times New Roman" w:hAnsi="Times New Roman" w:cs="Times New Roman"/>
              <w:color w:val="000000"/>
              <w:sz w:val="24"/>
              <w:szCs w:val="24"/>
            </w:rPr>
          </w:rPrChange>
        </w:rPr>
        <w:t xml:space="preserve">Make </w:t>
      </w:r>
      <w:r w:rsidRPr="009E4F6C">
        <w:rPr>
          <w:rFonts w:eastAsia="Times New Roman" w:cs="Times New Roman"/>
          <w:color w:val="000000"/>
          <w:rPrChange w:id="27" w:author="Paul Secord (FILTER)" w:date="2013-11-07T10:01:00Z">
            <w:rPr>
              <w:rFonts w:ascii="Times New Roman" w:eastAsia="Times New Roman" w:hAnsi="Times New Roman" w:cs="Times New Roman"/>
              <w:color w:val="000000"/>
              <w:sz w:val="24"/>
              <w:szCs w:val="24"/>
            </w:rPr>
          </w:rPrChange>
        </w:rPr>
        <w:t>connections between the past and the present</w:t>
      </w:r>
      <w:r w:rsidR="009F026F" w:rsidRPr="009E4F6C">
        <w:rPr>
          <w:rFonts w:eastAsia="Times New Roman" w:cs="Times New Roman"/>
          <w:color w:val="000000"/>
          <w:rPrChange w:id="28" w:author="Paul Secord (FILTER)" w:date="2013-11-07T10:01:00Z">
            <w:rPr>
              <w:rFonts w:ascii="Times New Roman" w:eastAsia="Times New Roman" w:hAnsi="Times New Roman" w:cs="Times New Roman"/>
              <w:color w:val="000000"/>
              <w:sz w:val="24"/>
              <w:szCs w:val="24"/>
            </w:rPr>
          </w:rPrChange>
        </w:rPr>
        <w:t>.</w:t>
      </w:r>
    </w:p>
    <w:p w14:paraId="64A897E8" w14:textId="6D23D3AE" w:rsidR="007D5311" w:rsidRPr="009E4F6C" w:rsidRDefault="007D5311" w:rsidP="009E4F6C">
      <w:pPr>
        <w:pStyle w:val="ListParagraph"/>
        <w:numPr>
          <w:ilvl w:val="0"/>
          <w:numId w:val="2"/>
        </w:numPr>
        <w:spacing w:after="0" w:line="240" w:lineRule="auto"/>
        <w:ind w:left="1080"/>
        <w:rPr>
          <w:rFonts w:eastAsia="Times New Roman" w:cs="Times New Roman"/>
          <w:rPrChange w:id="29" w:author="Paul Secord (FILTER)" w:date="2013-11-07T10:01:00Z">
            <w:rPr>
              <w:rFonts w:ascii="Times New Roman" w:eastAsia="Times New Roman" w:hAnsi="Times New Roman" w:cs="Times New Roman"/>
              <w:sz w:val="24"/>
              <w:szCs w:val="24"/>
            </w:rPr>
          </w:rPrChange>
        </w:rPr>
        <w:pPrChange w:id="30" w:author="Paul Secord (FILTER)" w:date="2013-11-07T10:02:00Z">
          <w:pPr>
            <w:spacing w:after="0" w:line="240" w:lineRule="auto"/>
            <w:ind w:left="360"/>
          </w:pPr>
        </w:pPrChange>
      </w:pPr>
      <w:del w:id="31" w:author="Paul Secord (FILTER)" w:date="2013-11-07T10:01:00Z">
        <w:r w:rsidRPr="009E4F6C" w:rsidDel="009E4F6C">
          <w:rPr>
            <w:rFonts w:eastAsia="Times New Roman" w:cs="Times New Roman"/>
            <w:color w:val="000000"/>
            <w:rPrChange w:id="32" w:author="Paul Secord (FILTER)" w:date="2013-11-07T10:01:00Z">
              <w:rPr>
                <w:rFonts w:ascii="Times New Roman" w:eastAsia="Times New Roman" w:hAnsi="Times New Roman" w:cs="Times New Roman"/>
                <w:color w:val="000000"/>
                <w:sz w:val="24"/>
                <w:szCs w:val="24"/>
              </w:rPr>
            </w:rPrChange>
          </w:rPr>
          <w:delText>c)   </w:delText>
        </w:r>
      </w:del>
      <w:r w:rsidR="009F026F" w:rsidRPr="009E4F6C">
        <w:rPr>
          <w:rFonts w:eastAsia="Times New Roman" w:cs="Times New Roman"/>
          <w:color w:val="000000"/>
          <w:rPrChange w:id="33" w:author="Paul Secord (FILTER)" w:date="2013-11-07T10:01:00Z">
            <w:rPr>
              <w:rFonts w:ascii="Times New Roman" w:eastAsia="Times New Roman" w:hAnsi="Times New Roman" w:cs="Times New Roman"/>
              <w:color w:val="000000"/>
              <w:sz w:val="24"/>
              <w:szCs w:val="24"/>
            </w:rPr>
          </w:rPrChange>
        </w:rPr>
        <w:t xml:space="preserve">Sequence </w:t>
      </w:r>
      <w:r w:rsidRPr="009E4F6C">
        <w:rPr>
          <w:rFonts w:eastAsia="Times New Roman" w:cs="Times New Roman"/>
          <w:color w:val="000000"/>
          <w:rPrChange w:id="34" w:author="Paul Secord (FILTER)" w:date="2013-11-07T10:01:00Z">
            <w:rPr>
              <w:rFonts w:ascii="Times New Roman" w:eastAsia="Times New Roman" w:hAnsi="Times New Roman" w:cs="Times New Roman"/>
              <w:color w:val="000000"/>
              <w:sz w:val="24"/>
              <w:szCs w:val="24"/>
            </w:rPr>
          </w:rPrChange>
        </w:rPr>
        <w:t>events in United States history from pre-Columbian times to 1865</w:t>
      </w:r>
      <w:r w:rsidR="009F026F" w:rsidRPr="009E4F6C">
        <w:rPr>
          <w:rFonts w:eastAsia="Times New Roman" w:cs="Times New Roman"/>
          <w:color w:val="000000"/>
          <w:rPrChange w:id="35" w:author="Paul Secord (FILTER)" w:date="2013-11-07T10:01:00Z">
            <w:rPr>
              <w:rFonts w:ascii="Times New Roman" w:eastAsia="Times New Roman" w:hAnsi="Times New Roman" w:cs="Times New Roman"/>
              <w:color w:val="000000"/>
              <w:sz w:val="24"/>
              <w:szCs w:val="24"/>
            </w:rPr>
          </w:rPrChange>
        </w:rPr>
        <w:t>.</w:t>
      </w:r>
    </w:p>
    <w:p w14:paraId="64A897E9" w14:textId="09F877CA" w:rsidR="007D5311" w:rsidRPr="009E4F6C" w:rsidRDefault="007D5311" w:rsidP="009E4F6C">
      <w:pPr>
        <w:pStyle w:val="ListParagraph"/>
        <w:numPr>
          <w:ilvl w:val="0"/>
          <w:numId w:val="2"/>
        </w:numPr>
        <w:spacing w:after="0" w:line="240" w:lineRule="auto"/>
        <w:ind w:left="1080"/>
        <w:rPr>
          <w:rFonts w:eastAsia="Times New Roman" w:cs="Times New Roman"/>
          <w:rPrChange w:id="36" w:author="Paul Secord (FILTER)" w:date="2013-11-07T10:01:00Z">
            <w:rPr>
              <w:rFonts w:ascii="Times New Roman" w:eastAsia="Times New Roman" w:hAnsi="Times New Roman" w:cs="Times New Roman"/>
              <w:sz w:val="24"/>
              <w:szCs w:val="24"/>
            </w:rPr>
          </w:rPrChange>
        </w:rPr>
        <w:pPrChange w:id="37" w:author="Paul Secord (FILTER)" w:date="2013-11-07T10:02:00Z">
          <w:pPr>
            <w:spacing w:after="0" w:line="240" w:lineRule="auto"/>
            <w:ind w:left="360"/>
          </w:pPr>
        </w:pPrChange>
      </w:pPr>
      <w:del w:id="38" w:author="Paul Secord (FILTER)" w:date="2013-11-07T10:01:00Z">
        <w:r w:rsidRPr="009E4F6C" w:rsidDel="009E4F6C">
          <w:rPr>
            <w:rFonts w:eastAsia="Times New Roman" w:cs="Times New Roman"/>
            <w:color w:val="000000"/>
            <w:rPrChange w:id="39" w:author="Paul Secord (FILTER)" w:date="2013-11-07T10:01:00Z">
              <w:rPr>
                <w:rFonts w:ascii="Times New Roman" w:eastAsia="Times New Roman" w:hAnsi="Times New Roman" w:cs="Times New Roman"/>
                <w:color w:val="000000"/>
                <w:sz w:val="24"/>
                <w:szCs w:val="24"/>
              </w:rPr>
            </w:rPrChange>
          </w:rPr>
          <w:delText>d)   </w:delText>
        </w:r>
      </w:del>
      <w:r w:rsidR="009F026F" w:rsidRPr="009E4F6C">
        <w:rPr>
          <w:rFonts w:eastAsia="Times New Roman" w:cs="Times New Roman"/>
          <w:color w:val="000000"/>
          <w:rPrChange w:id="40" w:author="Paul Secord (FILTER)" w:date="2013-11-07T10:01:00Z">
            <w:rPr>
              <w:rFonts w:ascii="Times New Roman" w:eastAsia="Times New Roman" w:hAnsi="Times New Roman" w:cs="Times New Roman"/>
              <w:color w:val="000000"/>
              <w:sz w:val="24"/>
              <w:szCs w:val="24"/>
            </w:rPr>
          </w:rPrChange>
        </w:rPr>
        <w:t xml:space="preserve">Interpret </w:t>
      </w:r>
      <w:r w:rsidRPr="009E4F6C">
        <w:rPr>
          <w:rFonts w:eastAsia="Times New Roman" w:cs="Times New Roman"/>
          <w:color w:val="000000"/>
          <w:rPrChange w:id="41" w:author="Paul Secord (FILTER)" w:date="2013-11-07T10:01:00Z">
            <w:rPr>
              <w:rFonts w:ascii="Times New Roman" w:eastAsia="Times New Roman" w:hAnsi="Times New Roman" w:cs="Times New Roman"/>
              <w:color w:val="000000"/>
              <w:sz w:val="24"/>
              <w:szCs w:val="24"/>
            </w:rPr>
          </w:rPrChange>
        </w:rPr>
        <w:t>ideas and events from different historical perspectives</w:t>
      </w:r>
      <w:r w:rsidR="009F026F" w:rsidRPr="009E4F6C">
        <w:rPr>
          <w:rFonts w:eastAsia="Times New Roman" w:cs="Times New Roman"/>
          <w:color w:val="000000"/>
          <w:rPrChange w:id="42" w:author="Paul Secord (FILTER)" w:date="2013-11-07T10:01:00Z">
            <w:rPr>
              <w:rFonts w:ascii="Times New Roman" w:eastAsia="Times New Roman" w:hAnsi="Times New Roman" w:cs="Times New Roman"/>
              <w:color w:val="000000"/>
              <w:sz w:val="24"/>
              <w:szCs w:val="24"/>
            </w:rPr>
          </w:rPrChange>
        </w:rPr>
        <w:t>.</w:t>
      </w:r>
    </w:p>
    <w:p w14:paraId="64A897EA" w14:textId="69D84C0F" w:rsidR="007D5311" w:rsidRPr="009E4F6C" w:rsidRDefault="007D5311" w:rsidP="009E4F6C">
      <w:pPr>
        <w:pStyle w:val="ListParagraph"/>
        <w:numPr>
          <w:ilvl w:val="0"/>
          <w:numId w:val="2"/>
        </w:numPr>
        <w:spacing w:after="0" w:line="240" w:lineRule="auto"/>
        <w:ind w:left="1080"/>
        <w:rPr>
          <w:rFonts w:eastAsia="Times New Roman" w:cs="Times New Roman"/>
          <w:rPrChange w:id="43" w:author="Paul Secord (FILTER)" w:date="2013-11-07T10:01:00Z">
            <w:rPr>
              <w:rFonts w:ascii="Times New Roman" w:eastAsia="Times New Roman" w:hAnsi="Times New Roman" w:cs="Times New Roman"/>
              <w:sz w:val="24"/>
              <w:szCs w:val="24"/>
            </w:rPr>
          </w:rPrChange>
        </w:rPr>
        <w:pPrChange w:id="44" w:author="Paul Secord (FILTER)" w:date="2013-11-07T10:02:00Z">
          <w:pPr>
            <w:spacing w:after="0" w:line="240" w:lineRule="auto"/>
            <w:ind w:left="360"/>
          </w:pPr>
        </w:pPrChange>
      </w:pPr>
      <w:del w:id="45" w:author="Paul Secord (FILTER)" w:date="2013-11-07T10:01:00Z">
        <w:r w:rsidRPr="009E4F6C" w:rsidDel="009E4F6C">
          <w:rPr>
            <w:rFonts w:eastAsia="Times New Roman" w:cs="Times New Roman"/>
            <w:color w:val="000000"/>
            <w:rPrChange w:id="46" w:author="Paul Secord (FILTER)" w:date="2013-11-07T10:01:00Z">
              <w:rPr>
                <w:rFonts w:ascii="Times New Roman" w:eastAsia="Times New Roman" w:hAnsi="Times New Roman" w:cs="Times New Roman"/>
                <w:color w:val="000000"/>
                <w:sz w:val="24"/>
                <w:szCs w:val="24"/>
              </w:rPr>
            </w:rPrChange>
          </w:rPr>
          <w:delText>e)   </w:delText>
        </w:r>
      </w:del>
      <w:r w:rsidR="009F026F" w:rsidRPr="009E4F6C">
        <w:rPr>
          <w:rFonts w:eastAsia="Times New Roman" w:cs="Times New Roman"/>
          <w:color w:val="000000"/>
          <w:rPrChange w:id="47" w:author="Paul Secord (FILTER)" w:date="2013-11-07T10:01:00Z">
            <w:rPr>
              <w:rFonts w:ascii="Times New Roman" w:eastAsia="Times New Roman" w:hAnsi="Times New Roman" w:cs="Times New Roman"/>
              <w:color w:val="000000"/>
              <w:sz w:val="24"/>
              <w:szCs w:val="24"/>
            </w:rPr>
          </w:rPrChange>
        </w:rPr>
        <w:t xml:space="preserve">Evaluate </w:t>
      </w:r>
      <w:r w:rsidRPr="009E4F6C">
        <w:rPr>
          <w:rFonts w:eastAsia="Times New Roman" w:cs="Times New Roman"/>
          <w:color w:val="000000"/>
          <w:rPrChange w:id="48" w:author="Paul Secord (FILTER)" w:date="2013-11-07T10:01:00Z">
            <w:rPr>
              <w:rFonts w:ascii="Times New Roman" w:eastAsia="Times New Roman" w:hAnsi="Times New Roman" w:cs="Times New Roman"/>
              <w:color w:val="000000"/>
              <w:sz w:val="24"/>
              <w:szCs w:val="24"/>
            </w:rPr>
          </w:rPrChange>
        </w:rPr>
        <w:t>and discuss issues orally and in writing</w:t>
      </w:r>
      <w:r w:rsidR="009F026F" w:rsidRPr="009E4F6C">
        <w:rPr>
          <w:rFonts w:eastAsia="Times New Roman" w:cs="Times New Roman"/>
          <w:color w:val="000000"/>
          <w:rPrChange w:id="49" w:author="Paul Secord (FILTER)" w:date="2013-11-07T10:01:00Z">
            <w:rPr>
              <w:rFonts w:ascii="Times New Roman" w:eastAsia="Times New Roman" w:hAnsi="Times New Roman" w:cs="Times New Roman"/>
              <w:color w:val="000000"/>
              <w:sz w:val="24"/>
              <w:szCs w:val="24"/>
            </w:rPr>
          </w:rPrChange>
        </w:rPr>
        <w:t>.</w:t>
      </w:r>
    </w:p>
    <w:p w14:paraId="64A897EB" w14:textId="0CC20540" w:rsidR="007D5311" w:rsidRPr="009E4F6C" w:rsidRDefault="007D5311" w:rsidP="009E4F6C">
      <w:pPr>
        <w:pStyle w:val="ListParagraph"/>
        <w:numPr>
          <w:ilvl w:val="0"/>
          <w:numId w:val="2"/>
        </w:numPr>
        <w:spacing w:after="0" w:line="240" w:lineRule="auto"/>
        <w:ind w:left="1080"/>
        <w:rPr>
          <w:rFonts w:eastAsia="Times New Roman" w:cs="Times New Roman"/>
          <w:rPrChange w:id="50" w:author="Paul Secord (FILTER)" w:date="2013-11-07T10:01:00Z">
            <w:rPr>
              <w:rFonts w:ascii="Times New Roman" w:eastAsia="Times New Roman" w:hAnsi="Times New Roman" w:cs="Times New Roman"/>
              <w:sz w:val="24"/>
              <w:szCs w:val="24"/>
            </w:rPr>
          </w:rPrChange>
        </w:rPr>
        <w:pPrChange w:id="51" w:author="Paul Secord (FILTER)" w:date="2013-11-07T10:02:00Z">
          <w:pPr>
            <w:spacing w:after="0" w:line="240" w:lineRule="auto"/>
            <w:ind w:left="360"/>
          </w:pPr>
        </w:pPrChange>
      </w:pPr>
      <w:del w:id="52" w:author="Paul Secord (FILTER)" w:date="2013-11-07T10:01:00Z">
        <w:r w:rsidRPr="009E4F6C" w:rsidDel="009E4F6C">
          <w:rPr>
            <w:rFonts w:eastAsia="Times New Roman" w:cs="Times New Roman"/>
            <w:color w:val="000000"/>
            <w:rPrChange w:id="53" w:author="Paul Secord (FILTER)" w:date="2013-11-07T10:01:00Z">
              <w:rPr>
                <w:rFonts w:ascii="Times New Roman" w:eastAsia="Times New Roman" w:hAnsi="Times New Roman" w:cs="Times New Roman"/>
                <w:color w:val="000000"/>
                <w:sz w:val="24"/>
                <w:szCs w:val="24"/>
              </w:rPr>
            </w:rPrChange>
          </w:rPr>
          <w:delText xml:space="preserve">i)    </w:delText>
        </w:r>
      </w:del>
      <w:r w:rsidR="009F026F" w:rsidRPr="009E4F6C">
        <w:rPr>
          <w:rFonts w:eastAsia="Times New Roman" w:cs="Times New Roman"/>
          <w:color w:val="000000"/>
          <w:rPrChange w:id="54" w:author="Paul Secord (FILTER)" w:date="2013-11-07T10:01:00Z">
            <w:rPr>
              <w:rFonts w:ascii="Times New Roman" w:eastAsia="Times New Roman" w:hAnsi="Times New Roman" w:cs="Times New Roman"/>
              <w:color w:val="000000"/>
              <w:sz w:val="24"/>
              <w:szCs w:val="24"/>
            </w:rPr>
          </w:rPrChange>
        </w:rPr>
        <w:t xml:space="preserve">Identify </w:t>
      </w:r>
      <w:r w:rsidRPr="009E4F6C">
        <w:rPr>
          <w:rFonts w:eastAsia="Times New Roman" w:cs="Times New Roman"/>
          <w:color w:val="000000"/>
          <w:rPrChange w:id="55" w:author="Paul Secord (FILTER)" w:date="2013-11-07T10:01:00Z">
            <w:rPr>
              <w:rFonts w:ascii="Times New Roman" w:eastAsia="Times New Roman" w:hAnsi="Times New Roman" w:cs="Times New Roman"/>
              <w:color w:val="000000"/>
              <w:sz w:val="24"/>
              <w:szCs w:val="24"/>
            </w:rPr>
          </w:rPrChange>
        </w:rPr>
        <w:t>the costs and benefits of specific choices made, including the consequences, both intended and unintended, of the decisions and how people and nations responded to positive and negative incentives.</w:t>
      </w:r>
    </w:p>
    <w:p w14:paraId="64A897EC" w14:textId="77777777" w:rsidR="007D5311" w:rsidRPr="00F4717A" w:rsidRDefault="007D5311" w:rsidP="007D5311">
      <w:pPr>
        <w:spacing w:before="480" w:after="0" w:line="240" w:lineRule="auto"/>
        <w:outlineLvl w:val="0"/>
        <w:rPr>
          <w:rFonts w:eastAsia="Times New Roman" w:cs="Times New Roman"/>
          <w:b/>
          <w:bCs/>
          <w:kern w:val="36"/>
          <w:rPrChange w:id="56" w:author="Paul Secord (FILTER)" w:date="2013-11-07T09:51:00Z">
            <w:rPr>
              <w:rFonts w:ascii="Times New Roman" w:eastAsia="Times New Roman" w:hAnsi="Times New Roman" w:cs="Times New Roman"/>
              <w:b/>
              <w:bCs/>
              <w:kern w:val="36"/>
              <w:sz w:val="24"/>
              <w:szCs w:val="24"/>
            </w:rPr>
          </w:rPrChange>
        </w:rPr>
      </w:pPr>
      <w:r w:rsidRPr="00F4717A">
        <w:rPr>
          <w:rFonts w:eastAsia="Times New Roman" w:cs="Times New Roman"/>
          <w:b/>
          <w:bCs/>
          <w:color w:val="000000"/>
          <w:kern w:val="36"/>
          <w:rPrChange w:id="57" w:author="Paul Secord (FILTER)" w:date="2013-11-07T09:51:00Z">
            <w:rPr>
              <w:rFonts w:ascii="Times New Roman" w:eastAsia="Times New Roman" w:hAnsi="Times New Roman" w:cs="Times New Roman"/>
              <w:b/>
              <w:bCs/>
              <w:color w:val="000000"/>
              <w:kern w:val="36"/>
              <w:sz w:val="24"/>
              <w:szCs w:val="24"/>
            </w:rPr>
          </w:rPrChange>
        </w:rPr>
        <w:t>Exploration to Revolution: Pre-Columbian Times to the 1770s</w:t>
      </w:r>
    </w:p>
    <w:p w14:paraId="5E79A358" w14:textId="7BCFC074" w:rsidR="009E4F6C" w:rsidRDefault="007D5311" w:rsidP="009E4F6C">
      <w:pPr>
        <w:spacing w:before="100" w:after="0" w:line="240" w:lineRule="auto"/>
        <w:ind w:left="720" w:hanging="720"/>
        <w:rPr>
          <w:ins w:id="58" w:author="Paul Secord (FILTER)" w:date="2013-11-07T10:06:00Z"/>
          <w:rFonts w:eastAsia="Times New Roman" w:cs="Times New Roman"/>
          <w:color w:val="000000"/>
        </w:rPr>
        <w:pPrChange w:id="59" w:author="Paul Secord (FILTER)" w:date="2013-11-07T10:06:00Z">
          <w:pPr>
            <w:spacing w:after="0" w:line="240" w:lineRule="auto"/>
            <w:ind w:left="360"/>
          </w:pPr>
        </w:pPrChange>
      </w:pPr>
      <w:r w:rsidRPr="00F4717A">
        <w:rPr>
          <w:rFonts w:eastAsia="Times New Roman" w:cs="Times New Roman"/>
          <w:color w:val="000000"/>
          <w:rPrChange w:id="60" w:author="Paul Secord (FILTER)" w:date="2013-11-07T09:51:00Z">
            <w:rPr>
              <w:rFonts w:ascii="Times New Roman" w:eastAsia="Times New Roman" w:hAnsi="Times New Roman" w:cs="Times New Roman"/>
              <w:color w:val="000000"/>
              <w:sz w:val="24"/>
              <w:szCs w:val="24"/>
            </w:rPr>
          </w:rPrChange>
        </w:rPr>
        <w:t>USI.3     </w:t>
      </w:r>
      <w:del w:id="61" w:author="Paul Secord (FILTER)" w:date="2013-11-07T10:05:00Z">
        <w:r w:rsidRPr="00F4717A" w:rsidDel="009E4F6C">
          <w:rPr>
            <w:rFonts w:eastAsia="Times New Roman" w:cs="Times New Roman"/>
            <w:color w:val="000000"/>
            <w:rPrChange w:id="62" w:author="Paul Secord (FILTER)" w:date="2013-11-07T09:51:00Z">
              <w:rPr>
                <w:rFonts w:ascii="Times New Roman" w:eastAsia="Times New Roman" w:hAnsi="Times New Roman" w:cs="Times New Roman"/>
                <w:color w:val="000000"/>
                <w:sz w:val="24"/>
                <w:szCs w:val="24"/>
              </w:rPr>
            </w:rPrChange>
          </w:rPr>
          <w:delText xml:space="preserve"> </w:delText>
        </w:r>
      </w:del>
      <w:r w:rsidRPr="00F4717A">
        <w:rPr>
          <w:rFonts w:eastAsia="Times New Roman" w:cs="Times New Roman"/>
          <w:color w:val="000000"/>
          <w:rPrChange w:id="63" w:author="Paul Secord (FILTER)" w:date="2013-11-07T09:51:00Z">
            <w:rPr>
              <w:rFonts w:ascii="Times New Roman" w:eastAsia="Times New Roman" w:hAnsi="Times New Roman" w:cs="Times New Roman"/>
              <w:color w:val="000000"/>
              <w:sz w:val="24"/>
              <w:szCs w:val="24"/>
            </w:rPr>
          </w:rPrChange>
        </w:rPr>
        <w:t xml:space="preserve">The student will demonstrate knowledge of how early cultures developed in North America </w:t>
      </w:r>
      <w:ins w:id="64" w:author="Paul Secord (FILTER)" w:date="2013-11-07T10:06:00Z">
        <w:r w:rsidR="009E4F6C">
          <w:rPr>
            <w:rFonts w:eastAsia="Times New Roman" w:cs="Times New Roman"/>
            <w:color w:val="000000"/>
          </w:rPr>
          <w:t>by</w:t>
        </w:r>
      </w:ins>
    </w:p>
    <w:p w14:paraId="64A897ED" w14:textId="27AB4550" w:rsidR="007D5311" w:rsidRPr="00F4717A" w:rsidDel="009E4F6C" w:rsidRDefault="007D5311" w:rsidP="009E4F6C">
      <w:pPr>
        <w:spacing w:before="100" w:after="0" w:line="240" w:lineRule="auto"/>
        <w:ind w:left="720" w:hanging="720"/>
        <w:rPr>
          <w:del w:id="65" w:author="Paul Secord (FILTER)" w:date="2013-11-07T10:03:00Z"/>
          <w:rFonts w:eastAsia="Times New Roman" w:cs="Times New Roman"/>
          <w:rPrChange w:id="66" w:author="Paul Secord (FILTER)" w:date="2013-11-07T09:51:00Z">
            <w:rPr>
              <w:del w:id="67" w:author="Paul Secord (FILTER)" w:date="2013-11-07T10:03:00Z"/>
              <w:rFonts w:ascii="Times New Roman" w:eastAsia="Times New Roman" w:hAnsi="Times New Roman" w:cs="Times New Roman"/>
              <w:sz w:val="24"/>
              <w:szCs w:val="24"/>
            </w:rPr>
          </w:rPrChange>
        </w:rPr>
        <w:pPrChange w:id="68" w:author="Paul Secord (FILTER)" w:date="2013-11-07T10:06:00Z">
          <w:pPr>
            <w:spacing w:before="100" w:after="0" w:line="240" w:lineRule="auto"/>
          </w:pPr>
        </w:pPrChange>
      </w:pPr>
      <w:del w:id="69" w:author="Paul Secord (FILTER)" w:date="2013-11-07T10:06:00Z">
        <w:r w:rsidRPr="00F4717A" w:rsidDel="009E4F6C">
          <w:rPr>
            <w:rFonts w:eastAsia="Times New Roman" w:cs="Times New Roman"/>
            <w:color w:val="000000"/>
            <w:rPrChange w:id="70" w:author="Paul Secord (FILTER)" w:date="2013-11-07T09:51:00Z">
              <w:rPr>
                <w:rFonts w:ascii="Times New Roman" w:eastAsia="Times New Roman" w:hAnsi="Times New Roman" w:cs="Times New Roman"/>
                <w:color w:val="000000"/>
                <w:sz w:val="24"/>
                <w:szCs w:val="24"/>
              </w:rPr>
            </w:rPrChange>
          </w:rPr>
          <w:delText>by</w:delText>
        </w:r>
        <w:r w:rsidR="009F026F" w:rsidRPr="00F4717A" w:rsidDel="009E4F6C">
          <w:rPr>
            <w:rFonts w:eastAsia="Times New Roman" w:cs="Times New Roman"/>
            <w:color w:val="000000"/>
            <w:rPrChange w:id="71" w:author="Paul Secord (FILTER)" w:date="2013-11-07T09:51:00Z">
              <w:rPr>
                <w:rFonts w:ascii="Times New Roman" w:eastAsia="Times New Roman" w:hAnsi="Times New Roman" w:cs="Times New Roman"/>
                <w:color w:val="000000"/>
                <w:sz w:val="24"/>
                <w:szCs w:val="24"/>
              </w:rPr>
            </w:rPrChange>
          </w:rPr>
          <w:delText>:</w:delText>
        </w:r>
      </w:del>
    </w:p>
    <w:p w14:paraId="64A897EE" w14:textId="5EF20691" w:rsidR="007D5311" w:rsidRPr="009E4F6C" w:rsidRDefault="007D5311" w:rsidP="009E4F6C">
      <w:pPr>
        <w:pStyle w:val="ListParagraph"/>
        <w:numPr>
          <w:ilvl w:val="0"/>
          <w:numId w:val="5"/>
        </w:numPr>
        <w:spacing w:after="0" w:line="240" w:lineRule="auto"/>
        <w:rPr>
          <w:ins w:id="72" w:author="Paul Secord (FILTER)" w:date="2013-11-07T10:07:00Z"/>
          <w:rFonts w:eastAsia="Times New Roman" w:cs="Times New Roman"/>
          <w:rPrChange w:id="73" w:author="Paul Secord (FILTER)" w:date="2013-11-07T10:07:00Z">
            <w:rPr>
              <w:ins w:id="74" w:author="Paul Secord (FILTER)" w:date="2013-11-07T10:07:00Z"/>
              <w:rFonts w:eastAsia="Times New Roman" w:cs="Times New Roman"/>
              <w:color w:val="000000"/>
            </w:rPr>
          </w:rPrChange>
        </w:rPr>
        <w:pPrChange w:id="75" w:author="Paul Secord (FILTER)" w:date="2013-11-07T10:08:00Z">
          <w:pPr>
            <w:spacing w:after="0" w:line="240" w:lineRule="auto"/>
            <w:ind w:left="360"/>
          </w:pPr>
        </w:pPrChange>
      </w:pPr>
      <w:del w:id="76" w:author="Paul Secord (FILTER)" w:date="2013-11-07T10:06:00Z">
        <w:r w:rsidRPr="00F4717A" w:rsidDel="009E4F6C">
          <w:rPr>
            <w:rFonts w:eastAsia="Times New Roman" w:cs="Times New Roman"/>
            <w:color w:val="000000"/>
            <w:rPrChange w:id="77" w:author="Paul Secord (FILTER)" w:date="2013-11-07T09:51:00Z">
              <w:rPr>
                <w:rFonts w:ascii="Times New Roman" w:eastAsia="Times New Roman" w:hAnsi="Times New Roman" w:cs="Times New Roman"/>
                <w:color w:val="000000"/>
                <w:sz w:val="24"/>
                <w:szCs w:val="24"/>
              </w:rPr>
            </w:rPrChange>
          </w:rPr>
          <w:delText>c)   </w:delText>
        </w:r>
      </w:del>
      <w:r w:rsidR="009F026F" w:rsidRPr="00F4717A">
        <w:rPr>
          <w:rFonts w:eastAsia="Times New Roman" w:cs="Times New Roman"/>
          <w:color w:val="000000"/>
          <w:rPrChange w:id="78" w:author="Paul Secord (FILTER)" w:date="2013-11-07T09:51:00Z">
            <w:rPr>
              <w:rFonts w:ascii="Times New Roman" w:eastAsia="Times New Roman" w:hAnsi="Times New Roman" w:cs="Times New Roman"/>
              <w:color w:val="000000"/>
              <w:sz w:val="24"/>
              <w:szCs w:val="24"/>
            </w:rPr>
          </w:rPrChange>
        </w:rPr>
        <w:t xml:space="preserve">Describing </w:t>
      </w:r>
      <w:r w:rsidRPr="00F4717A">
        <w:rPr>
          <w:rFonts w:eastAsia="Times New Roman" w:cs="Times New Roman"/>
          <w:color w:val="000000"/>
          <w:rPrChange w:id="79" w:author="Paul Secord (FILTER)" w:date="2013-11-07T09:51:00Z">
            <w:rPr>
              <w:rFonts w:ascii="Times New Roman" w:eastAsia="Times New Roman" w:hAnsi="Times New Roman" w:cs="Times New Roman"/>
              <w:color w:val="000000"/>
              <w:sz w:val="24"/>
              <w:szCs w:val="24"/>
            </w:rPr>
          </w:rPrChange>
        </w:rPr>
        <w:t>how the American Indians used the resources in their environment.</w:t>
      </w:r>
    </w:p>
    <w:p w14:paraId="495BB9C1" w14:textId="77777777" w:rsidR="009E4F6C" w:rsidRPr="009E4F6C" w:rsidRDefault="009E4F6C" w:rsidP="009E4F6C">
      <w:pPr>
        <w:spacing w:after="0" w:line="240" w:lineRule="auto"/>
        <w:rPr>
          <w:rFonts w:eastAsia="Times New Roman" w:cs="Times New Roman"/>
          <w:rPrChange w:id="80" w:author="Paul Secord (FILTER)" w:date="2013-11-07T10:07:00Z">
            <w:rPr>
              <w:rFonts w:ascii="Times New Roman" w:eastAsia="Times New Roman" w:hAnsi="Times New Roman" w:cs="Times New Roman"/>
              <w:sz w:val="24"/>
              <w:szCs w:val="24"/>
            </w:rPr>
          </w:rPrChange>
        </w:rPr>
        <w:pPrChange w:id="81" w:author="Paul Secord (FILTER)" w:date="2013-11-07T10:09:00Z">
          <w:pPr>
            <w:spacing w:after="0" w:line="240" w:lineRule="auto"/>
            <w:ind w:left="360"/>
          </w:pPr>
        </w:pPrChange>
      </w:pPr>
    </w:p>
    <w:p w14:paraId="64A897EF" w14:textId="68C34DB8" w:rsidR="007D5311" w:rsidRPr="00F4717A" w:rsidRDefault="007D5311" w:rsidP="009E4F6C">
      <w:pPr>
        <w:spacing w:before="100" w:after="0" w:line="240" w:lineRule="auto"/>
        <w:ind w:left="720" w:hanging="720"/>
        <w:rPr>
          <w:rFonts w:eastAsia="Times New Roman" w:cs="Times New Roman"/>
          <w:rPrChange w:id="82" w:author="Paul Secord (FILTER)" w:date="2013-11-07T09:51:00Z">
            <w:rPr>
              <w:rFonts w:ascii="Times New Roman" w:eastAsia="Times New Roman" w:hAnsi="Times New Roman" w:cs="Times New Roman"/>
              <w:sz w:val="24"/>
              <w:szCs w:val="24"/>
            </w:rPr>
          </w:rPrChange>
        </w:rPr>
        <w:pPrChange w:id="83" w:author="Paul Secord (FILTER)" w:date="2013-11-07T10:07:00Z">
          <w:pPr>
            <w:spacing w:before="100" w:after="0" w:line="240" w:lineRule="auto"/>
          </w:pPr>
        </w:pPrChange>
      </w:pPr>
      <w:r w:rsidRPr="00F4717A">
        <w:rPr>
          <w:rFonts w:eastAsia="Times New Roman" w:cs="Times New Roman"/>
          <w:color w:val="000000"/>
          <w:rPrChange w:id="84" w:author="Paul Secord (FILTER)" w:date="2013-11-07T09:51:00Z">
            <w:rPr>
              <w:rFonts w:ascii="Times New Roman" w:eastAsia="Times New Roman" w:hAnsi="Times New Roman" w:cs="Times New Roman"/>
              <w:color w:val="000000"/>
              <w:sz w:val="24"/>
              <w:szCs w:val="24"/>
            </w:rPr>
          </w:rPrChange>
        </w:rPr>
        <w:t>USI.4     </w:t>
      </w:r>
      <w:del w:id="85" w:author="Paul Secord (FILTER)" w:date="2013-11-07T10:07:00Z">
        <w:r w:rsidRPr="00F4717A" w:rsidDel="009E4F6C">
          <w:rPr>
            <w:rFonts w:eastAsia="Times New Roman" w:cs="Times New Roman"/>
            <w:color w:val="000000"/>
            <w:rPrChange w:id="86" w:author="Paul Secord (FILTER)" w:date="2013-11-07T09:51:00Z">
              <w:rPr>
                <w:rFonts w:ascii="Times New Roman" w:eastAsia="Times New Roman" w:hAnsi="Times New Roman" w:cs="Times New Roman"/>
                <w:color w:val="000000"/>
                <w:sz w:val="24"/>
                <w:szCs w:val="24"/>
              </w:rPr>
            </w:rPrChange>
          </w:rPr>
          <w:delText xml:space="preserve"> </w:delText>
        </w:r>
      </w:del>
      <w:r w:rsidRPr="00F4717A">
        <w:rPr>
          <w:rFonts w:eastAsia="Times New Roman" w:cs="Times New Roman"/>
          <w:color w:val="000000"/>
          <w:rPrChange w:id="87" w:author="Paul Secord (FILTER)" w:date="2013-11-07T09:51:00Z">
            <w:rPr>
              <w:rFonts w:ascii="Times New Roman" w:eastAsia="Times New Roman" w:hAnsi="Times New Roman" w:cs="Times New Roman"/>
              <w:color w:val="000000"/>
              <w:sz w:val="24"/>
              <w:szCs w:val="24"/>
            </w:rPr>
          </w:rPrChange>
        </w:rPr>
        <w:t>The student will demonstrate knowledge of European exploration in North America and West Africa by</w:t>
      </w:r>
      <w:r w:rsidR="009F026F" w:rsidRPr="00F4717A">
        <w:rPr>
          <w:rFonts w:eastAsia="Times New Roman" w:cs="Times New Roman"/>
          <w:color w:val="000000"/>
          <w:rPrChange w:id="88" w:author="Paul Secord (FILTER)" w:date="2013-11-07T09:51:00Z">
            <w:rPr>
              <w:rFonts w:ascii="Times New Roman" w:eastAsia="Times New Roman" w:hAnsi="Times New Roman" w:cs="Times New Roman"/>
              <w:color w:val="000000"/>
              <w:sz w:val="24"/>
              <w:szCs w:val="24"/>
            </w:rPr>
          </w:rPrChange>
        </w:rPr>
        <w:t>:</w:t>
      </w:r>
    </w:p>
    <w:p w14:paraId="64A897F0" w14:textId="5F0823E9" w:rsidR="007D5311" w:rsidRPr="009E4F6C" w:rsidRDefault="007D5311" w:rsidP="009E4F6C">
      <w:pPr>
        <w:pStyle w:val="ListParagraph"/>
        <w:numPr>
          <w:ilvl w:val="0"/>
          <w:numId w:val="6"/>
        </w:numPr>
        <w:spacing w:after="0" w:line="240" w:lineRule="auto"/>
        <w:rPr>
          <w:rFonts w:eastAsia="Times New Roman" w:cs="Times New Roman"/>
          <w:color w:val="000000"/>
          <w:rPrChange w:id="89" w:author="Paul Secord (FILTER)" w:date="2013-11-07T10:08:00Z">
            <w:rPr>
              <w:rFonts w:ascii="Times New Roman" w:eastAsia="Times New Roman" w:hAnsi="Times New Roman" w:cs="Times New Roman"/>
              <w:sz w:val="24"/>
              <w:szCs w:val="24"/>
            </w:rPr>
          </w:rPrChange>
        </w:rPr>
        <w:pPrChange w:id="90" w:author="Paul Secord (FILTER)" w:date="2013-11-07T10:08:00Z">
          <w:pPr>
            <w:spacing w:after="0" w:line="240" w:lineRule="auto"/>
            <w:ind w:left="360"/>
          </w:pPr>
        </w:pPrChange>
      </w:pPr>
      <w:del w:id="91" w:author="Paul Secord (FILTER)" w:date="2013-11-07T10:08:00Z">
        <w:r w:rsidRPr="00F4717A" w:rsidDel="009E4F6C">
          <w:rPr>
            <w:rFonts w:eastAsia="Times New Roman" w:cs="Times New Roman"/>
            <w:color w:val="000000"/>
            <w:rPrChange w:id="92" w:author="Paul Secord (FILTER)" w:date="2013-11-07T09:51:00Z">
              <w:rPr>
                <w:rFonts w:ascii="Times New Roman" w:eastAsia="Times New Roman" w:hAnsi="Times New Roman" w:cs="Times New Roman"/>
                <w:color w:val="000000"/>
                <w:sz w:val="24"/>
                <w:szCs w:val="24"/>
              </w:rPr>
            </w:rPrChange>
          </w:rPr>
          <w:delText>a)   </w:delText>
        </w:r>
      </w:del>
      <w:r w:rsidR="009F026F" w:rsidRPr="00F4717A">
        <w:rPr>
          <w:rFonts w:eastAsia="Times New Roman" w:cs="Times New Roman"/>
          <w:color w:val="000000"/>
          <w:rPrChange w:id="93" w:author="Paul Secord (FILTER)" w:date="2013-11-07T09:51:00Z">
            <w:rPr>
              <w:rFonts w:ascii="Times New Roman" w:eastAsia="Times New Roman" w:hAnsi="Times New Roman" w:cs="Times New Roman"/>
              <w:color w:val="000000"/>
              <w:sz w:val="24"/>
              <w:szCs w:val="24"/>
            </w:rPr>
          </w:rPrChange>
        </w:rPr>
        <w:t xml:space="preserve">Describing </w:t>
      </w:r>
      <w:r w:rsidRPr="00F4717A">
        <w:rPr>
          <w:rFonts w:eastAsia="Times New Roman" w:cs="Times New Roman"/>
          <w:color w:val="000000"/>
          <w:rPrChange w:id="94" w:author="Paul Secord (FILTER)" w:date="2013-11-07T09:51:00Z">
            <w:rPr>
              <w:rFonts w:ascii="Times New Roman" w:eastAsia="Times New Roman" w:hAnsi="Times New Roman" w:cs="Times New Roman"/>
              <w:color w:val="000000"/>
              <w:sz w:val="24"/>
              <w:szCs w:val="24"/>
            </w:rPr>
          </w:rPrChange>
        </w:rPr>
        <w:t>the motivations for, obstacles to, and accomplishments of the Spanish, French, Portuguese, and English explorations</w:t>
      </w:r>
      <w:r w:rsidR="009F026F" w:rsidRPr="00F4717A">
        <w:rPr>
          <w:rFonts w:eastAsia="Times New Roman" w:cs="Times New Roman"/>
          <w:color w:val="000000"/>
          <w:rPrChange w:id="95" w:author="Paul Secord (FILTER)" w:date="2013-11-07T09:51:00Z">
            <w:rPr>
              <w:rFonts w:ascii="Times New Roman" w:eastAsia="Times New Roman" w:hAnsi="Times New Roman" w:cs="Times New Roman"/>
              <w:color w:val="000000"/>
              <w:sz w:val="24"/>
              <w:szCs w:val="24"/>
            </w:rPr>
          </w:rPrChange>
        </w:rPr>
        <w:t>.</w:t>
      </w:r>
    </w:p>
    <w:p w14:paraId="64A897F1" w14:textId="66D6F1D3" w:rsidR="007D5311" w:rsidRPr="009E4F6C" w:rsidRDefault="007D5311" w:rsidP="009E4F6C">
      <w:pPr>
        <w:pStyle w:val="ListParagraph"/>
        <w:numPr>
          <w:ilvl w:val="0"/>
          <w:numId w:val="6"/>
        </w:numPr>
        <w:spacing w:after="0" w:line="240" w:lineRule="auto"/>
        <w:rPr>
          <w:rFonts w:eastAsia="Times New Roman" w:cs="Times New Roman"/>
          <w:color w:val="000000"/>
          <w:rPrChange w:id="96" w:author="Paul Secord (FILTER)" w:date="2013-11-07T10:08:00Z">
            <w:rPr>
              <w:rFonts w:ascii="Times New Roman" w:eastAsia="Times New Roman" w:hAnsi="Times New Roman" w:cs="Times New Roman"/>
              <w:sz w:val="24"/>
              <w:szCs w:val="24"/>
            </w:rPr>
          </w:rPrChange>
        </w:rPr>
        <w:pPrChange w:id="97" w:author="Paul Secord (FILTER)" w:date="2013-11-07T10:09:00Z">
          <w:pPr>
            <w:spacing w:after="0" w:line="240" w:lineRule="auto"/>
            <w:ind w:left="360"/>
          </w:pPr>
        </w:pPrChange>
      </w:pPr>
      <w:del w:id="98" w:author="Paul Secord (FILTER)" w:date="2013-11-07T10:08:00Z">
        <w:r w:rsidRPr="00F4717A" w:rsidDel="009E4F6C">
          <w:rPr>
            <w:rFonts w:eastAsia="Times New Roman" w:cs="Times New Roman"/>
            <w:color w:val="000000"/>
            <w:rPrChange w:id="99" w:author="Paul Secord (FILTER)" w:date="2013-11-07T09:51:00Z">
              <w:rPr>
                <w:rFonts w:ascii="Times New Roman" w:eastAsia="Times New Roman" w:hAnsi="Times New Roman" w:cs="Times New Roman"/>
                <w:color w:val="000000"/>
                <w:sz w:val="24"/>
                <w:szCs w:val="24"/>
              </w:rPr>
            </w:rPrChange>
          </w:rPr>
          <w:delText>b)   </w:delText>
        </w:r>
      </w:del>
      <w:r w:rsidR="009F026F" w:rsidRPr="00F4717A">
        <w:rPr>
          <w:rFonts w:eastAsia="Times New Roman" w:cs="Times New Roman"/>
          <w:color w:val="000000"/>
          <w:rPrChange w:id="100" w:author="Paul Secord (FILTER)" w:date="2013-11-07T09:51:00Z">
            <w:rPr>
              <w:rFonts w:ascii="Times New Roman" w:eastAsia="Times New Roman" w:hAnsi="Times New Roman" w:cs="Times New Roman"/>
              <w:color w:val="000000"/>
              <w:sz w:val="24"/>
              <w:szCs w:val="24"/>
            </w:rPr>
          </w:rPrChange>
        </w:rPr>
        <w:t xml:space="preserve">Describing </w:t>
      </w:r>
      <w:r w:rsidRPr="00F4717A">
        <w:rPr>
          <w:rFonts w:eastAsia="Times New Roman" w:cs="Times New Roman"/>
          <w:color w:val="000000"/>
          <w:rPrChange w:id="101" w:author="Paul Secord (FILTER)" w:date="2013-11-07T09:51:00Z">
            <w:rPr>
              <w:rFonts w:ascii="Times New Roman" w:eastAsia="Times New Roman" w:hAnsi="Times New Roman" w:cs="Times New Roman"/>
              <w:color w:val="000000"/>
              <w:sz w:val="24"/>
              <w:szCs w:val="24"/>
            </w:rPr>
          </w:rPrChange>
        </w:rPr>
        <w:t>cultural and economic interactions between Europeans and American Indians that led to cooperation and conflict, with emphasis on the American Indian concept of land</w:t>
      </w:r>
      <w:r w:rsidR="009F026F" w:rsidRPr="00F4717A">
        <w:rPr>
          <w:rFonts w:eastAsia="Times New Roman" w:cs="Times New Roman"/>
          <w:color w:val="000000"/>
          <w:rPrChange w:id="102" w:author="Paul Secord (FILTER)" w:date="2013-11-07T09:51:00Z">
            <w:rPr>
              <w:rFonts w:ascii="Times New Roman" w:eastAsia="Times New Roman" w:hAnsi="Times New Roman" w:cs="Times New Roman"/>
              <w:color w:val="000000"/>
              <w:sz w:val="24"/>
              <w:szCs w:val="24"/>
            </w:rPr>
          </w:rPrChange>
        </w:rPr>
        <w:t>.</w:t>
      </w:r>
    </w:p>
    <w:p w14:paraId="5B3E75E0" w14:textId="77777777" w:rsidR="009E4F6C" w:rsidRDefault="009E4F6C" w:rsidP="009E4F6C">
      <w:pPr>
        <w:spacing w:before="100" w:after="0" w:line="240" w:lineRule="auto"/>
        <w:ind w:left="720" w:hanging="720"/>
        <w:rPr>
          <w:ins w:id="103" w:author="Paul Secord (FILTER)" w:date="2013-11-07T10:09:00Z"/>
          <w:rFonts w:eastAsia="Times New Roman" w:cs="Times New Roman"/>
          <w:color w:val="000000"/>
        </w:rPr>
        <w:pPrChange w:id="104" w:author="Paul Secord (FILTER)" w:date="2013-11-07T10:09:00Z">
          <w:pPr>
            <w:spacing w:before="100" w:after="0" w:line="240" w:lineRule="auto"/>
          </w:pPr>
        </w:pPrChange>
      </w:pPr>
    </w:p>
    <w:p w14:paraId="64A897F2" w14:textId="77777777" w:rsidR="007D5311" w:rsidRPr="00F4717A" w:rsidRDefault="007D5311" w:rsidP="009E4F6C">
      <w:pPr>
        <w:spacing w:before="100" w:after="0" w:line="240" w:lineRule="auto"/>
        <w:ind w:left="720" w:hanging="720"/>
        <w:rPr>
          <w:rFonts w:eastAsia="Times New Roman" w:cs="Times New Roman"/>
          <w:rPrChange w:id="105" w:author="Paul Secord (FILTER)" w:date="2013-11-07T09:51:00Z">
            <w:rPr>
              <w:rFonts w:ascii="Times New Roman" w:eastAsia="Times New Roman" w:hAnsi="Times New Roman" w:cs="Times New Roman"/>
              <w:sz w:val="24"/>
              <w:szCs w:val="24"/>
            </w:rPr>
          </w:rPrChange>
        </w:rPr>
        <w:pPrChange w:id="106" w:author="Paul Secord (FILTER)" w:date="2013-11-07T10:09:00Z">
          <w:pPr>
            <w:spacing w:before="100" w:after="0" w:line="240" w:lineRule="auto"/>
          </w:pPr>
        </w:pPrChange>
      </w:pPr>
      <w:r w:rsidRPr="00F4717A">
        <w:rPr>
          <w:rFonts w:eastAsia="Times New Roman" w:cs="Times New Roman"/>
          <w:color w:val="000000"/>
          <w:rPrChange w:id="107" w:author="Paul Secord (FILTER)" w:date="2013-11-07T09:51:00Z">
            <w:rPr>
              <w:rFonts w:ascii="Times New Roman" w:eastAsia="Times New Roman" w:hAnsi="Times New Roman" w:cs="Times New Roman"/>
              <w:color w:val="000000"/>
              <w:sz w:val="24"/>
              <w:szCs w:val="24"/>
            </w:rPr>
          </w:rPrChange>
        </w:rPr>
        <w:t>USI.5      The student will demonstrate knowledge of the factors that shaped colonial America by</w:t>
      </w:r>
      <w:r w:rsidR="009F026F" w:rsidRPr="00F4717A">
        <w:rPr>
          <w:rFonts w:eastAsia="Times New Roman" w:cs="Times New Roman"/>
          <w:color w:val="000000"/>
          <w:rPrChange w:id="108" w:author="Paul Secord (FILTER)" w:date="2013-11-07T09:51:00Z">
            <w:rPr>
              <w:rFonts w:ascii="Times New Roman" w:eastAsia="Times New Roman" w:hAnsi="Times New Roman" w:cs="Times New Roman"/>
              <w:color w:val="000000"/>
              <w:sz w:val="24"/>
              <w:szCs w:val="24"/>
            </w:rPr>
          </w:rPrChange>
        </w:rPr>
        <w:t>:</w:t>
      </w:r>
    </w:p>
    <w:p w14:paraId="64A897F3" w14:textId="2BE08F30" w:rsidR="007D5311" w:rsidRPr="009E4F6C" w:rsidRDefault="007D5311" w:rsidP="009E4F6C">
      <w:pPr>
        <w:pStyle w:val="ListParagraph"/>
        <w:numPr>
          <w:ilvl w:val="0"/>
          <w:numId w:val="7"/>
        </w:numPr>
        <w:spacing w:after="0" w:line="240" w:lineRule="auto"/>
        <w:rPr>
          <w:rFonts w:eastAsia="Times New Roman" w:cs="Times New Roman"/>
          <w:color w:val="000000"/>
          <w:rPrChange w:id="109" w:author="Paul Secord (FILTER)" w:date="2013-11-07T10:09:00Z">
            <w:rPr>
              <w:rFonts w:ascii="Times New Roman" w:eastAsia="Times New Roman" w:hAnsi="Times New Roman" w:cs="Times New Roman"/>
              <w:sz w:val="24"/>
              <w:szCs w:val="24"/>
            </w:rPr>
          </w:rPrChange>
        </w:rPr>
        <w:pPrChange w:id="110" w:author="Paul Secord (FILTER)" w:date="2013-11-07T10:09:00Z">
          <w:pPr>
            <w:spacing w:after="0" w:line="240" w:lineRule="auto"/>
            <w:ind w:left="360"/>
          </w:pPr>
        </w:pPrChange>
      </w:pPr>
      <w:del w:id="111" w:author="Paul Secord (FILTER)" w:date="2013-11-07T10:09:00Z">
        <w:r w:rsidRPr="00F4717A" w:rsidDel="009E4F6C">
          <w:rPr>
            <w:rFonts w:eastAsia="Times New Roman" w:cs="Times New Roman"/>
            <w:color w:val="000000"/>
            <w:rPrChange w:id="112" w:author="Paul Secord (FILTER)" w:date="2013-11-07T09:51:00Z">
              <w:rPr>
                <w:rFonts w:ascii="Times New Roman" w:eastAsia="Times New Roman" w:hAnsi="Times New Roman" w:cs="Times New Roman"/>
                <w:color w:val="000000"/>
                <w:sz w:val="24"/>
                <w:szCs w:val="24"/>
              </w:rPr>
            </w:rPrChange>
          </w:rPr>
          <w:delText>a)   </w:delText>
        </w:r>
      </w:del>
      <w:r w:rsidR="009F026F" w:rsidRPr="00F4717A">
        <w:rPr>
          <w:rFonts w:eastAsia="Times New Roman" w:cs="Times New Roman"/>
          <w:color w:val="000000"/>
          <w:rPrChange w:id="113" w:author="Paul Secord (FILTER)" w:date="2013-11-07T09:51:00Z">
            <w:rPr>
              <w:rFonts w:ascii="Times New Roman" w:eastAsia="Times New Roman" w:hAnsi="Times New Roman" w:cs="Times New Roman"/>
              <w:color w:val="000000"/>
              <w:sz w:val="24"/>
              <w:szCs w:val="24"/>
            </w:rPr>
          </w:rPrChange>
        </w:rPr>
        <w:t xml:space="preserve">Describing </w:t>
      </w:r>
      <w:r w:rsidRPr="00F4717A">
        <w:rPr>
          <w:rFonts w:eastAsia="Times New Roman" w:cs="Times New Roman"/>
          <w:color w:val="000000"/>
          <w:rPrChange w:id="114" w:author="Paul Secord (FILTER)" w:date="2013-11-07T09:51:00Z">
            <w:rPr>
              <w:rFonts w:ascii="Times New Roman" w:eastAsia="Times New Roman" w:hAnsi="Times New Roman" w:cs="Times New Roman"/>
              <w:color w:val="000000"/>
              <w:sz w:val="24"/>
              <w:szCs w:val="24"/>
            </w:rPr>
          </w:rPrChange>
        </w:rPr>
        <w:t>the religious and economic events and conditions that led to the colonization of America</w:t>
      </w:r>
      <w:r w:rsidR="009F026F" w:rsidRPr="00F4717A">
        <w:rPr>
          <w:rFonts w:eastAsia="Times New Roman" w:cs="Times New Roman"/>
          <w:color w:val="000000"/>
          <w:rPrChange w:id="115" w:author="Paul Secord (FILTER)" w:date="2013-11-07T09:51:00Z">
            <w:rPr>
              <w:rFonts w:ascii="Times New Roman" w:eastAsia="Times New Roman" w:hAnsi="Times New Roman" w:cs="Times New Roman"/>
              <w:color w:val="000000"/>
              <w:sz w:val="24"/>
              <w:szCs w:val="24"/>
            </w:rPr>
          </w:rPrChange>
        </w:rPr>
        <w:t>.</w:t>
      </w:r>
    </w:p>
    <w:p w14:paraId="64A897F4" w14:textId="645887DD" w:rsidR="007D5311" w:rsidRPr="009E4F6C" w:rsidRDefault="007D5311" w:rsidP="009E4F6C">
      <w:pPr>
        <w:pStyle w:val="ListParagraph"/>
        <w:numPr>
          <w:ilvl w:val="0"/>
          <w:numId w:val="7"/>
        </w:numPr>
        <w:spacing w:after="0" w:line="240" w:lineRule="auto"/>
        <w:rPr>
          <w:rFonts w:eastAsia="Times New Roman" w:cs="Times New Roman"/>
          <w:color w:val="000000"/>
          <w:rPrChange w:id="116" w:author="Paul Secord (FILTER)" w:date="2013-11-07T10:09:00Z">
            <w:rPr>
              <w:rFonts w:ascii="Times New Roman" w:eastAsia="Times New Roman" w:hAnsi="Times New Roman" w:cs="Times New Roman"/>
              <w:sz w:val="24"/>
              <w:szCs w:val="24"/>
            </w:rPr>
          </w:rPrChange>
        </w:rPr>
        <w:pPrChange w:id="117" w:author="Paul Secord (FILTER)" w:date="2013-11-07T10:09:00Z">
          <w:pPr>
            <w:spacing w:after="0" w:line="240" w:lineRule="auto"/>
            <w:ind w:left="360"/>
          </w:pPr>
        </w:pPrChange>
      </w:pPr>
      <w:del w:id="118" w:author="Paul Secord (FILTER)" w:date="2013-11-07T10:09:00Z">
        <w:r w:rsidRPr="00F4717A" w:rsidDel="009E4F6C">
          <w:rPr>
            <w:rFonts w:eastAsia="Times New Roman" w:cs="Times New Roman"/>
            <w:color w:val="000000"/>
            <w:rPrChange w:id="119" w:author="Paul Secord (FILTER)" w:date="2013-11-07T09:51:00Z">
              <w:rPr>
                <w:rFonts w:ascii="Times New Roman" w:eastAsia="Times New Roman" w:hAnsi="Times New Roman" w:cs="Times New Roman"/>
                <w:color w:val="000000"/>
                <w:sz w:val="24"/>
                <w:szCs w:val="24"/>
              </w:rPr>
            </w:rPrChange>
          </w:rPr>
          <w:delText>b)   </w:delText>
        </w:r>
      </w:del>
      <w:r w:rsidR="009F026F" w:rsidRPr="00F4717A">
        <w:rPr>
          <w:rFonts w:eastAsia="Times New Roman" w:cs="Times New Roman"/>
          <w:color w:val="000000"/>
          <w:rPrChange w:id="120" w:author="Paul Secord (FILTER)" w:date="2013-11-07T09:51:00Z">
            <w:rPr>
              <w:rFonts w:ascii="Times New Roman" w:eastAsia="Times New Roman" w:hAnsi="Times New Roman" w:cs="Times New Roman"/>
              <w:color w:val="000000"/>
              <w:sz w:val="24"/>
              <w:szCs w:val="24"/>
            </w:rPr>
          </w:rPrChange>
        </w:rPr>
        <w:t xml:space="preserve">Describing </w:t>
      </w:r>
      <w:r w:rsidRPr="00F4717A">
        <w:rPr>
          <w:rFonts w:eastAsia="Times New Roman" w:cs="Times New Roman"/>
          <w:color w:val="000000"/>
          <w:rPrChange w:id="121" w:author="Paul Secord (FILTER)" w:date="2013-11-07T09:51:00Z">
            <w:rPr>
              <w:rFonts w:ascii="Times New Roman" w:eastAsia="Times New Roman" w:hAnsi="Times New Roman" w:cs="Times New Roman"/>
              <w:color w:val="000000"/>
              <w:sz w:val="24"/>
              <w:szCs w:val="24"/>
            </w:rPr>
          </w:rPrChange>
        </w:rPr>
        <w:t>life in the New England, Mid-Atlantic, and Southern colonies, with emphasis on how people interacted with their environment to produce goods and services, including examples of specialization and interdependence</w:t>
      </w:r>
      <w:r w:rsidR="009F026F" w:rsidRPr="00F4717A">
        <w:rPr>
          <w:rFonts w:eastAsia="Times New Roman" w:cs="Times New Roman"/>
          <w:color w:val="000000"/>
          <w:rPrChange w:id="122" w:author="Paul Secord (FILTER)" w:date="2013-11-07T09:51:00Z">
            <w:rPr>
              <w:rFonts w:ascii="Times New Roman" w:eastAsia="Times New Roman" w:hAnsi="Times New Roman" w:cs="Times New Roman"/>
              <w:color w:val="000000"/>
              <w:sz w:val="24"/>
              <w:szCs w:val="24"/>
            </w:rPr>
          </w:rPrChange>
        </w:rPr>
        <w:t>.</w:t>
      </w:r>
    </w:p>
    <w:p w14:paraId="64A897F5" w14:textId="4A95432A" w:rsidR="007D5311" w:rsidRPr="009E4F6C" w:rsidRDefault="007D5311" w:rsidP="009E4F6C">
      <w:pPr>
        <w:pStyle w:val="ListParagraph"/>
        <w:numPr>
          <w:ilvl w:val="0"/>
          <w:numId w:val="7"/>
        </w:numPr>
        <w:spacing w:after="0" w:line="240" w:lineRule="auto"/>
        <w:rPr>
          <w:rFonts w:eastAsia="Times New Roman" w:cs="Times New Roman"/>
          <w:color w:val="000000"/>
          <w:rPrChange w:id="123" w:author="Paul Secord (FILTER)" w:date="2013-11-07T10:09:00Z">
            <w:rPr>
              <w:rFonts w:ascii="Times New Roman" w:eastAsia="Times New Roman" w:hAnsi="Times New Roman" w:cs="Times New Roman"/>
              <w:sz w:val="24"/>
              <w:szCs w:val="24"/>
            </w:rPr>
          </w:rPrChange>
        </w:rPr>
        <w:pPrChange w:id="124" w:author="Paul Secord (FILTER)" w:date="2013-11-07T10:09:00Z">
          <w:pPr>
            <w:spacing w:after="0" w:line="240" w:lineRule="auto"/>
            <w:ind w:left="360"/>
          </w:pPr>
        </w:pPrChange>
      </w:pPr>
      <w:del w:id="125" w:author="Paul Secord (FILTER)" w:date="2013-11-07T10:09:00Z">
        <w:r w:rsidRPr="00F4717A" w:rsidDel="009E4F6C">
          <w:rPr>
            <w:rFonts w:eastAsia="Times New Roman" w:cs="Times New Roman"/>
            <w:color w:val="000000"/>
            <w:rPrChange w:id="126" w:author="Paul Secord (FILTER)" w:date="2013-11-07T09:51:00Z">
              <w:rPr>
                <w:rFonts w:ascii="Times New Roman" w:eastAsia="Times New Roman" w:hAnsi="Times New Roman" w:cs="Times New Roman"/>
                <w:color w:val="000000"/>
                <w:sz w:val="24"/>
                <w:szCs w:val="24"/>
              </w:rPr>
            </w:rPrChange>
          </w:rPr>
          <w:delText>c)   </w:delText>
        </w:r>
      </w:del>
      <w:r w:rsidR="009F026F" w:rsidRPr="00F4717A">
        <w:rPr>
          <w:rFonts w:eastAsia="Times New Roman" w:cs="Times New Roman"/>
          <w:color w:val="000000"/>
          <w:rPrChange w:id="127" w:author="Paul Secord (FILTER)" w:date="2013-11-07T09:51:00Z">
            <w:rPr>
              <w:rFonts w:ascii="Times New Roman" w:eastAsia="Times New Roman" w:hAnsi="Times New Roman" w:cs="Times New Roman"/>
              <w:color w:val="000000"/>
              <w:sz w:val="24"/>
              <w:szCs w:val="24"/>
            </w:rPr>
          </w:rPrChange>
        </w:rPr>
        <w:t xml:space="preserve">Describing </w:t>
      </w:r>
      <w:r w:rsidRPr="00F4717A">
        <w:rPr>
          <w:rFonts w:eastAsia="Times New Roman" w:cs="Times New Roman"/>
          <w:color w:val="000000"/>
          <w:rPrChange w:id="128" w:author="Paul Secord (FILTER)" w:date="2013-11-07T09:51:00Z">
            <w:rPr>
              <w:rFonts w:ascii="Times New Roman" w:eastAsia="Times New Roman" w:hAnsi="Times New Roman" w:cs="Times New Roman"/>
              <w:color w:val="000000"/>
              <w:sz w:val="24"/>
              <w:szCs w:val="24"/>
            </w:rPr>
          </w:rPrChange>
        </w:rPr>
        <w:t>colonial life in America from the perspectives of large landowners, farmers, artisans, women, free African Americans, indentured servants, and enslaved African Americans</w:t>
      </w:r>
      <w:r w:rsidR="009F026F" w:rsidRPr="00F4717A">
        <w:rPr>
          <w:rFonts w:eastAsia="Times New Roman" w:cs="Times New Roman"/>
          <w:color w:val="000000"/>
          <w:rPrChange w:id="129" w:author="Paul Secord (FILTER)" w:date="2013-11-07T09:51:00Z">
            <w:rPr>
              <w:rFonts w:ascii="Times New Roman" w:eastAsia="Times New Roman" w:hAnsi="Times New Roman" w:cs="Times New Roman"/>
              <w:color w:val="000000"/>
              <w:sz w:val="24"/>
              <w:szCs w:val="24"/>
            </w:rPr>
          </w:rPrChange>
        </w:rPr>
        <w:t>.</w:t>
      </w:r>
    </w:p>
    <w:p w14:paraId="64A897F6" w14:textId="77777777" w:rsidR="007D5311" w:rsidRDefault="007D5311" w:rsidP="007D5311">
      <w:pPr>
        <w:spacing w:before="100" w:after="0" w:line="240" w:lineRule="auto"/>
        <w:rPr>
          <w:rFonts w:ascii="Times New Roman" w:eastAsia="Times New Roman" w:hAnsi="Times New Roman" w:cs="Times New Roman"/>
          <w:color w:val="000000"/>
          <w:sz w:val="24"/>
          <w:szCs w:val="24"/>
          <w:u w:val="single"/>
        </w:rPr>
      </w:pPr>
    </w:p>
    <w:p w14:paraId="64A897F7" w14:textId="77777777" w:rsidR="007D5311" w:rsidRPr="00F4717A" w:rsidRDefault="007D5311" w:rsidP="00F4717A">
      <w:pPr>
        <w:pStyle w:val="Heading1"/>
        <w:rPr>
          <w:rFonts w:eastAsia="Times New Roman"/>
          <w:rPrChange w:id="130" w:author="Paul Secord (FILTER)" w:date="2013-11-07T09:51:00Z">
            <w:rPr>
              <w:rFonts w:ascii="Times New Roman" w:eastAsia="Times New Roman" w:hAnsi="Times New Roman" w:cs="Times New Roman"/>
              <w:sz w:val="24"/>
              <w:szCs w:val="24"/>
            </w:rPr>
          </w:rPrChange>
        </w:rPr>
        <w:pPrChange w:id="131" w:author="Paul Secord (FILTER)" w:date="2013-11-07T09:51:00Z">
          <w:pPr>
            <w:spacing w:before="100" w:after="0" w:line="240" w:lineRule="auto"/>
          </w:pPr>
        </w:pPrChange>
      </w:pPr>
      <w:r w:rsidRPr="00F4717A">
        <w:rPr>
          <w:rFonts w:eastAsia="Times New Roman"/>
          <w:rPrChange w:id="132" w:author="Paul Secord (FILTER)" w:date="2013-11-07T09:51:00Z">
            <w:rPr>
              <w:rFonts w:ascii="Times New Roman" w:eastAsia="Times New Roman" w:hAnsi="Times New Roman" w:cs="Times New Roman"/>
              <w:color w:val="000000"/>
              <w:sz w:val="24"/>
              <w:szCs w:val="24"/>
              <w:u w:val="single"/>
            </w:rPr>
          </w:rPrChange>
        </w:rPr>
        <w:t>High School Standards</w:t>
      </w:r>
    </w:p>
    <w:p w14:paraId="64A897F8" w14:textId="77777777" w:rsidR="007D5311" w:rsidRPr="00F4717A" w:rsidRDefault="007D5311" w:rsidP="007D5311">
      <w:pPr>
        <w:spacing w:before="160" w:after="0" w:line="240" w:lineRule="auto"/>
        <w:outlineLvl w:val="0"/>
        <w:rPr>
          <w:rFonts w:eastAsia="Times New Roman" w:cs="Times New Roman"/>
          <w:b/>
          <w:bCs/>
          <w:kern w:val="36"/>
          <w:rPrChange w:id="133" w:author="Paul Secord (FILTER)" w:date="2013-11-07T09:52:00Z">
            <w:rPr>
              <w:rFonts w:ascii="Times New Roman" w:eastAsia="Times New Roman" w:hAnsi="Times New Roman" w:cs="Times New Roman"/>
              <w:b/>
              <w:bCs/>
              <w:kern w:val="36"/>
              <w:sz w:val="24"/>
              <w:szCs w:val="24"/>
            </w:rPr>
          </w:rPrChange>
        </w:rPr>
      </w:pPr>
      <w:r w:rsidRPr="00F4717A">
        <w:rPr>
          <w:rFonts w:eastAsia="Times New Roman" w:cs="Times New Roman"/>
          <w:b/>
          <w:bCs/>
          <w:color w:val="000000"/>
          <w:kern w:val="36"/>
          <w:rPrChange w:id="134" w:author="Paul Secord (FILTER)" w:date="2013-11-07T09:52:00Z">
            <w:rPr>
              <w:rFonts w:ascii="Times New Roman" w:eastAsia="Times New Roman" w:hAnsi="Times New Roman" w:cs="Times New Roman"/>
              <w:b/>
              <w:bCs/>
              <w:color w:val="000000"/>
              <w:kern w:val="36"/>
              <w:sz w:val="24"/>
              <w:szCs w:val="24"/>
            </w:rPr>
          </w:rPrChange>
        </w:rPr>
        <w:t>Skills</w:t>
      </w:r>
    </w:p>
    <w:p w14:paraId="64A897F9" w14:textId="77777777" w:rsidR="007D5311" w:rsidRPr="00F4717A" w:rsidRDefault="007D5311" w:rsidP="007D5311">
      <w:pPr>
        <w:spacing w:before="100" w:after="0" w:line="240" w:lineRule="auto"/>
        <w:rPr>
          <w:rFonts w:eastAsia="Times New Roman" w:cs="Times New Roman"/>
          <w:rPrChange w:id="135" w:author="Paul Secord (FILTER)" w:date="2013-11-07T09:52:00Z">
            <w:rPr>
              <w:rFonts w:ascii="Times New Roman" w:eastAsia="Times New Roman" w:hAnsi="Times New Roman" w:cs="Times New Roman"/>
              <w:sz w:val="24"/>
              <w:szCs w:val="24"/>
            </w:rPr>
          </w:rPrChange>
        </w:rPr>
      </w:pPr>
      <w:r w:rsidRPr="00F4717A">
        <w:rPr>
          <w:rFonts w:eastAsia="Times New Roman" w:cs="Times New Roman"/>
          <w:color w:val="000000"/>
          <w:rPrChange w:id="136" w:author="Paul Secord (FILTER)" w:date="2013-11-07T09:52:00Z">
            <w:rPr>
              <w:rFonts w:ascii="Times New Roman" w:eastAsia="Times New Roman" w:hAnsi="Times New Roman" w:cs="Times New Roman"/>
              <w:color w:val="000000"/>
              <w:sz w:val="24"/>
              <w:szCs w:val="24"/>
            </w:rPr>
          </w:rPrChange>
        </w:rPr>
        <w:t>VUS.1     The student will demonstrate skills for historical and geographical analysis and responsible citizenship, including the ability to</w:t>
      </w:r>
    </w:p>
    <w:p w14:paraId="64A897FA" w14:textId="6BB934DA" w:rsidR="007D5311" w:rsidRPr="00F4717A" w:rsidRDefault="007D5311" w:rsidP="007D5311">
      <w:pPr>
        <w:spacing w:after="0" w:line="240" w:lineRule="auto"/>
        <w:ind w:left="360"/>
        <w:rPr>
          <w:rFonts w:eastAsia="Times New Roman" w:cs="Times New Roman"/>
          <w:rPrChange w:id="137" w:author="Paul Secord (FILTER)" w:date="2013-11-07T09:52:00Z">
            <w:rPr>
              <w:rFonts w:ascii="Times New Roman" w:eastAsia="Times New Roman" w:hAnsi="Times New Roman" w:cs="Times New Roman"/>
              <w:sz w:val="24"/>
              <w:szCs w:val="24"/>
            </w:rPr>
          </w:rPrChange>
        </w:rPr>
      </w:pPr>
      <w:r w:rsidRPr="00F4717A">
        <w:rPr>
          <w:rFonts w:eastAsia="Times New Roman" w:cs="Times New Roman"/>
          <w:color w:val="000000"/>
          <w:rPrChange w:id="138" w:author="Paul Secord (FILTER)" w:date="2013-11-07T09:52:00Z">
            <w:rPr>
              <w:rFonts w:ascii="Times New Roman" w:eastAsia="Times New Roman" w:hAnsi="Times New Roman" w:cs="Times New Roman"/>
              <w:color w:val="000000"/>
              <w:sz w:val="24"/>
              <w:szCs w:val="24"/>
            </w:rPr>
          </w:rPrChange>
        </w:rPr>
        <w:t>a)   </w:t>
      </w:r>
      <w:r w:rsidR="009F026F" w:rsidRPr="00F4717A">
        <w:rPr>
          <w:rFonts w:eastAsia="Times New Roman" w:cs="Times New Roman"/>
          <w:color w:val="000000"/>
          <w:rPrChange w:id="139" w:author="Paul Secord (FILTER)" w:date="2013-11-07T09:52:00Z">
            <w:rPr>
              <w:rFonts w:ascii="Times New Roman" w:eastAsia="Times New Roman" w:hAnsi="Times New Roman" w:cs="Times New Roman"/>
              <w:color w:val="000000"/>
              <w:sz w:val="24"/>
              <w:szCs w:val="24"/>
            </w:rPr>
          </w:rPrChange>
        </w:rPr>
        <w:t>Identify</w:t>
      </w:r>
      <w:r w:rsidRPr="00F4717A">
        <w:rPr>
          <w:rFonts w:eastAsia="Times New Roman" w:cs="Times New Roman"/>
          <w:color w:val="000000"/>
          <w:rPrChange w:id="140" w:author="Paul Secord (FILTER)" w:date="2013-11-07T09:52:00Z">
            <w:rPr>
              <w:rFonts w:ascii="Times New Roman" w:eastAsia="Times New Roman" w:hAnsi="Times New Roman" w:cs="Times New Roman"/>
              <w:color w:val="000000"/>
              <w:sz w:val="24"/>
              <w:szCs w:val="24"/>
            </w:rPr>
          </w:rPrChange>
        </w:rPr>
        <w:t>, analyze, and interpret primary and secondary source documents, records, and data, including artifacts, diaries, letters, photographs, journals, newspapers, historical accounts, and art, to increase understanding of events and life in the United States</w:t>
      </w:r>
      <w:r w:rsidR="009F026F" w:rsidRPr="00F4717A">
        <w:rPr>
          <w:rFonts w:eastAsia="Times New Roman" w:cs="Times New Roman"/>
          <w:color w:val="000000"/>
          <w:rPrChange w:id="141" w:author="Paul Secord (FILTER)" w:date="2013-11-07T09:52:00Z">
            <w:rPr>
              <w:rFonts w:ascii="Times New Roman" w:eastAsia="Times New Roman" w:hAnsi="Times New Roman" w:cs="Times New Roman"/>
              <w:color w:val="000000"/>
              <w:sz w:val="24"/>
              <w:szCs w:val="24"/>
            </w:rPr>
          </w:rPrChange>
        </w:rPr>
        <w:t>.</w:t>
      </w:r>
    </w:p>
    <w:p w14:paraId="64A897FB" w14:textId="5A035A7E" w:rsidR="007D5311" w:rsidRPr="00F4717A" w:rsidRDefault="007D5311" w:rsidP="007D5311">
      <w:pPr>
        <w:spacing w:after="0" w:line="240" w:lineRule="auto"/>
        <w:ind w:left="360"/>
        <w:rPr>
          <w:rFonts w:eastAsia="Times New Roman" w:cs="Times New Roman"/>
          <w:rPrChange w:id="142" w:author="Paul Secord (FILTER)" w:date="2013-11-07T09:52:00Z">
            <w:rPr>
              <w:rFonts w:ascii="Times New Roman" w:eastAsia="Times New Roman" w:hAnsi="Times New Roman" w:cs="Times New Roman"/>
              <w:sz w:val="24"/>
              <w:szCs w:val="24"/>
            </w:rPr>
          </w:rPrChange>
        </w:rPr>
      </w:pPr>
      <w:r w:rsidRPr="00F4717A">
        <w:rPr>
          <w:rFonts w:eastAsia="Times New Roman" w:cs="Times New Roman"/>
          <w:color w:val="000000"/>
          <w:rPrChange w:id="143" w:author="Paul Secord (FILTER)" w:date="2013-11-07T09:52:00Z">
            <w:rPr>
              <w:rFonts w:ascii="Times New Roman" w:eastAsia="Times New Roman" w:hAnsi="Times New Roman" w:cs="Times New Roman"/>
              <w:color w:val="000000"/>
              <w:sz w:val="24"/>
              <w:szCs w:val="24"/>
            </w:rPr>
          </w:rPrChange>
        </w:rPr>
        <w:t>b)   </w:t>
      </w:r>
      <w:r w:rsidR="009F026F" w:rsidRPr="00F4717A">
        <w:rPr>
          <w:rFonts w:eastAsia="Times New Roman" w:cs="Times New Roman"/>
          <w:color w:val="000000"/>
          <w:rPrChange w:id="144" w:author="Paul Secord (FILTER)" w:date="2013-11-07T09:52:00Z">
            <w:rPr>
              <w:rFonts w:ascii="Times New Roman" w:eastAsia="Times New Roman" w:hAnsi="Times New Roman" w:cs="Times New Roman"/>
              <w:color w:val="000000"/>
              <w:sz w:val="24"/>
              <w:szCs w:val="24"/>
            </w:rPr>
          </w:rPrChange>
        </w:rPr>
        <w:t xml:space="preserve">Evaluate </w:t>
      </w:r>
      <w:r w:rsidRPr="00F4717A">
        <w:rPr>
          <w:rFonts w:eastAsia="Times New Roman" w:cs="Times New Roman"/>
          <w:color w:val="000000"/>
          <w:rPrChange w:id="145" w:author="Paul Secord (FILTER)" w:date="2013-11-07T09:52:00Z">
            <w:rPr>
              <w:rFonts w:ascii="Times New Roman" w:eastAsia="Times New Roman" w:hAnsi="Times New Roman" w:cs="Times New Roman"/>
              <w:color w:val="000000"/>
              <w:sz w:val="24"/>
              <w:szCs w:val="24"/>
            </w:rPr>
          </w:rPrChange>
        </w:rPr>
        <w:t>the authenticity, authority, and credibility of sources</w:t>
      </w:r>
      <w:r w:rsidR="009F026F" w:rsidRPr="00F4717A">
        <w:rPr>
          <w:rFonts w:eastAsia="Times New Roman" w:cs="Times New Roman"/>
          <w:color w:val="000000"/>
          <w:rPrChange w:id="146" w:author="Paul Secord (FILTER)" w:date="2013-11-07T09:52:00Z">
            <w:rPr>
              <w:rFonts w:ascii="Times New Roman" w:eastAsia="Times New Roman" w:hAnsi="Times New Roman" w:cs="Times New Roman"/>
              <w:color w:val="000000"/>
              <w:sz w:val="24"/>
              <w:szCs w:val="24"/>
            </w:rPr>
          </w:rPrChange>
        </w:rPr>
        <w:t>.</w:t>
      </w:r>
    </w:p>
    <w:p w14:paraId="64A897FC" w14:textId="4492B0D3" w:rsidR="007D5311" w:rsidRPr="00F4717A" w:rsidRDefault="007D5311" w:rsidP="007D5311">
      <w:pPr>
        <w:spacing w:after="0" w:line="240" w:lineRule="auto"/>
        <w:ind w:left="360"/>
        <w:rPr>
          <w:rFonts w:eastAsia="Times New Roman" w:cs="Times New Roman"/>
          <w:rPrChange w:id="147" w:author="Paul Secord (FILTER)" w:date="2013-11-07T09:52:00Z">
            <w:rPr>
              <w:rFonts w:ascii="Times New Roman" w:eastAsia="Times New Roman" w:hAnsi="Times New Roman" w:cs="Times New Roman"/>
              <w:sz w:val="24"/>
              <w:szCs w:val="24"/>
            </w:rPr>
          </w:rPrChange>
        </w:rPr>
      </w:pPr>
      <w:r w:rsidRPr="00F4717A">
        <w:rPr>
          <w:rFonts w:eastAsia="Times New Roman" w:cs="Times New Roman"/>
          <w:color w:val="000000"/>
          <w:rPrChange w:id="148" w:author="Paul Secord (FILTER)" w:date="2013-11-07T09:52:00Z">
            <w:rPr>
              <w:rFonts w:ascii="Times New Roman" w:eastAsia="Times New Roman" w:hAnsi="Times New Roman" w:cs="Times New Roman"/>
              <w:color w:val="000000"/>
              <w:sz w:val="24"/>
              <w:szCs w:val="24"/>
            </w:rPr>
          </w:rPrChange>
        </w:rPr>
        <w:t>d)   </w:t>
      </w:r>
      <w:del w:id="149" w:author="Paul Secord (FILTER)" w:date="2013-11-07T09:52:00Z">
        <w:r w:rsidRPr="00F4717A" w:rsidDel="00F4717A">
          <w:rPr>
            <w:rFonts w:eastAsia="Times New Roman" w:cs="Times New Roman"/>
            <w:color w:val="000000"/>
            <w:rPrChange w:id="150" w:author="Paul Secord (FILTER)" w:date="2013-11-07T09:52:00Z">
              <w:rPr>
                <w:rFonts w:ascii="Times New Roman" w:eastAsia="Times New Roman" w:hAnsi="Times New Roman" w:cs="Times New Roman"/>
                <w:color w:val="000000"/>
                <w:sz w:val="24"/>
                <w:szCs w:val="24"/>
              </w:rPr>
            </w:rPrChange>
          </w:rPr>
          <w:delText>develop</w:delText>
        </w:r>
      </w:del>
      <w:ins w:id="151" w:author="Paul Secord (FILTER)" w:date="2013-11-07T09:52:00Z">
        <w:r w:rsidR="00F4717A" w:rsidRPr="00F4717A">
          <w:rPr>
            <w:rFonts w:eastAsia="Times New Roman" w:cs="Times New Roman"/>
            <w:color w:val="000000"/>
            <w:rPrChange w:id="152" w:author="Paul Secord (FILTER)" w:date="2013-11-07T09:52:00Z">
              <w:rPr>
                <w:rFonts w:eastAsia="Times New Roman" w:cs="Times New Roman"/>
                <w:color w:val="000000"/>
              </w:rPr>
            </w:rPrChange>
          </w:rPr>
          <w:t>Develop</w:t>
        </w:r>
      </w:ins>
      <w:r w:rsidRPr="00F4717A">
        <w:rPr>
          <w:rFonts w:eastAsia="Times New Roman" w:cs="Times New Roman"/>
          <w:color w:val="000000"/>
          <w:rPrChange w:id="153" w:author="Paul Secord (FILTER)" w:date="2013-11-07T09:52:00Z">
            <w:rPr>
              <w:rFonts w:ascii="Times New Roman" w:eastAsia="Times New Roman" w:hAnsi="Times New Roman" w:cs="Times New Roman"/>
              <w:color w:val="000000"/>
              <w:sz w:val="24"/>
              <w:szCs w:val="24"/>
            </w:rPr>
          </w:rPrChange>
        </w:rPr>
        <w:t xml:space="preserve"> perspectives of time and place, including the construction of maps and various timelines of events, periods, and personalities in American history</w:t>
      </w:r>
      <w:r w:rsidR="009F026F" w:rsidRPr="00F4717A">
        <w:rPr>
          <w:rFonts w:eastAsia="Times New Roman" w:cs="Times New Roman"/>
          <w:color w:val="000000"/>
          <w:rPrChange w:id="154" w:author="Paul Secord (FILTER)" w:date="2013-11-07T09:52:00Z">
            <w:rPr>
              <w:rFonts w:ascii="Times New Roman" w:eastAsia="Times New Roman" w:hAnsi="Times New Roman" w:cs="Times New Roman"/>
              <w:color w:val="000000"/>
              <w:sz w:val="24"/>
              <w:szCs w:val="24"/>
            </w:rPr>
          </w:rPrChange>
        </w:rPr>
        <w:t>.</w:t>
      </w:r>
    </w:p>
    <w:p w14:paraId="64A897FD" w14:textId="0CCECD14" w:rsidR="007D5311" w:rsidRPr="00F4717A" w:rsidRDefault="007D5311" w:rsidP="007D5311">
      <w:pPr>
        <w:spacing w:after="0" w:line="240" w:lineRule="auto"/>
        <w:ind w:left="360"/>
        <w:rPr>
          <w:rFonts w:eastAsia="Times New Roman" w:cs="Times New Roman"/>
          <w:rPrChange w:id="155" w:author="Paul Secord (FILTER)" w:date="2013-11-07T09:52:00Z">
            <w:rPr>
              <w:rFonts w:ascii="Times New Roman" w:eastAsia="Times New Roman" w:hAnsi="Times New Roman" w:cs="Times New Roman"/>
              <w:sz w:val="24"/>
              <w:szCs w:val="24"/>
            </w:rPr>
          </w:rPrChange>
        </w:rPr>
      </w:pPr>
      <w:r w:rsidRPr="00F4717A">
        <w:rPr>
          <w:rFonts w:eastAsia="Times New Roman" w:cs="Times New Roman"/>
          <w:color w:val="000000"/>
          <w:rPrChange w:id="156" w:author="Paul Secord (FILTER)" w:date="2013-11-07T09:52:00Z">
            <w:rPr>
              <w:rFonts w:ascii="Times New Roman" w:eastAsia="Times New Roman" w:hAnsi="Times New Roman" w:cs="Times New Roman"/>
              <w:color w:val="000000"/>
              <w:sz w:val="24"/>
              <w:szCs w:val="24"/>
            </w:rPr>
          </w:rPrChange>
        </w:rPr>
        <w:t>h)   </w:t>
      </w:r>
      <w:r w:rsidR="009F026F" w:rsidRPr="00F4717A">
        <w:rPr>
          <w:rFonts w:eastAsia="Times New Roman" w:cs="Times New Roman"/>
          <w:color w:val="000000"/>
          <w:rPrChange w:id="157" w:author="Paul Secord (FILTER)" w:date="2013-11-07T09:52:00Z">
            <w:rPr>
              <w:rFonts w:ascii="Times New Roman" w:eastAsia="Times New Roman" w:hAnsi="Times New Roman" w:cs="Times New Roman"/>
              <w:color w:val="000000"/>
              <w:sz w:val="24"/>
              <w:szCs w:val="24"/>
            </w:rPr>
          </w:rPrChange>
        </w:rPr>
        <w:t xml:space="preserve">Interpret </w:t>
      </w:r>
      <w:r w:rsidRPr="00F4717A">
        <w:rPr>
          <w:rFonts w:eastAsia="Times New Roman" w:cs="Times New Roman"/>
          <w:color w:val="000000"/>
          <w:rPrChange w:id="158" w:author="Paul Secord (FILTER)" w:date="2013-11-07T09:52:00Z">
            <w:rPr>
              <w:rFonts w:ascii="Times New Roman" w:eastAsia="Times New Roman" w:hAnsi="Times New Roman" w:cs="Times New Roman"/>
              <w:color w:val="000000"/>
              <w:sz w:val="24"/>
              <w:szCs w:val="24"/>
            </w:rPr>
          </w:rPrChange>
        </w:rPr>
        <w:t>the significance of excerpts from famous speeches and other documents</w:t>
      </w:r>
      <w:r w:rsidR="009F026F" w:rsidRPr="00F4717A">
        <w:rPr>
          <w:rFonts w:eastAsia="Times New Roman" w:cs="Times New Roman"/>
          <w:color w:val="000000"/>
          <w:rPrChange w:id="159" w:author="Paul Secord (FILTER)" w:date="2013-11-07T09:52:00Z">
            <w:rPr>
              <w:rFonts w:ascii="Times New Roman" w:eastAsia="Times New Roman" w:hAnsi="Times New Roman" w:cs="Times New Roman"/>
              <w:color w:val="000000"/>
              <w:sz w:val="24"/>
              <w:szCs w:val="24"/>
            </w:rPr>
          </w:rPrChange>
        </w:rPr>
        <w:t>.</w:t>
      </w:r>
    </w:p>
    <w:p w14:paraId="64A897FE" w14:textId="749E2273" w:rsidR="007D5311" w:rsidRPr="00F4717A" w:rsidRDefault="007D5311" w:rsidP="007D5311">
      <w:pPr>
        <w:spacing w:after="0" w:line="240" w:lineRule="auto"/>
        <w:ind w:left="360"/>
        <w:rPr>
          <w:rFonts w:eastAsia="Times New Roman" w:cs="Times New Roman"/>
          <w:rPrChange w:id="160" w:author="Paul Secord (FILTER)" w:date="2013-11-07T09:52:00Z">
            <w:rPr>
              <w:rFonts w:ascii="Times New Roman" w:eastAsia="Times New Roman" w:hAnsi="Times New Roman" w:cs="Times New Roman"/>
              <w:sz w:val="24"/>
              <w:szCs w:val="24"/>
            </w:rPr>
          </w:rPrChange>
        </w:rPr>
      </w:pPr>
      <w:r w:rsidRPr="00F4717A">
        <w:rPr>
          <w:rFonts w:eastAsia="Times New Roman" w:cs="Times New Roman"/>
          <w:color w:val="000000"/>
          <w:rPrChange w:id="161" w:author="Paul Secord (FILTER)" w:date="2013-11-07T09:52:00Z">
            <w:rPr>
              <w:rFonts w:ascii="Times New Roman" w:eastAsia="Times New Roman" w:hAnsi="Times New Roman" w:cs="Times New Roman"/>
              <w:color w:val="000000"/>
              <w:sz w:val="24"/>
              <w:szCs w:val="24"/>
            </w:rPr>
          </w:rPrChange>
        </w:rPr>
        <w:t xml:space="preserve">i)    </w:t>
      </w:r>
      <w:r w:rsidR="009F026F" w:rsidRPr="00F4717A">
        <w:rPr>
          <w:rFonts w:eastAsia="Times New Roman" w:cs="Times New Roman"/>
          <w:color w:val="000000"/>
          <w:rPrChange w:id="162" w:author="Paul Secord (FILTER)" w:date="2013-11-07T09:52:00Z">
            <w:rPr>
              <w:rFonts w:ascii="Times New Roman" w:eastAsia="Times New Roman" w:hAnsi="Times New Roman" w:cs="Times New Roman"/>
              <w:color w:val="000000"/>
              <w:sz w:val="24"/>
              <w:szCs w:val="24"/>
            </w:rPr>
          </w:rPrChange>
        </w:rPr>
        <w:t xml:space="preserve">Identify </w:t>
      </w:r>
      <w:r w:rsidRPr="00F4717A">
        <w:rPr>
          <w:rFonts w:eastAsia="Times New Roman" w:cs="Times New Roman"/>
          <w:color w:val="000000"/>
          <w:rPrChange w:id="163" w:author="Paul Secord (FILTER)" w:date="2013-11-07T09:52:00Z">
            <w:rPr>
              <w:rFonts w:ascii="Times New Roman" w:eastAsia="Times New Roman" w:hAnsi="Times New Roman" w:cs="Times New Roman"/>
              <w:color w:val="000000"/>
              <w:sz w:val="24"/>
              <w:szCs w:val="24"/>
            </w:rPr>
          </w:rPrChange>
        </w:rPr>
        <w:t>the costs and benefits of specific choices made, including the consequences, both intended and unintended, of the decisions and how people and nations responded to positive and negative incentives.</w:t>
      </w:r>
    </w:p>
    <w:p w14:paraId="64A897FF" w14:textId="77777777" w:rsidR="007D5311" w:rsidRPr="00F4717A" w:rsidRDefault="007D5311" w:rsidP="007D5311">
      <w:pPr>
        <w:spacing w:before="160" w:after="0" w:line="240" w:lineRule="auto"/>
        <w:outlineLvl w:val="0"/>
        <w:rPr>
          <w:rFonts w:eastAsia="Times New Roman" w:cs="Times New Roman"/>
          <w:b/>
          <w:bCs/>
          <w:kern w:val="36"/>
          <w:rPrChange w:id="164" w:author="Paul Secord (FILTER)" w:date="2013-11-07T09:52:00Z">
            <w:rPr>
              <w:rFonts w:ascii="Times New Roman" w:eastAsia="Times New Roman" w:hAnsi="Times New Roman" w:cs="Times New Roman"/>
              <w:b/>
              <w:bCs/>
              <w:kern w:val="36"/>
              <w:sz w:val="24"/>
              <w:szCs w:val="24"/>
            </w:rPr>
          </w:rPrChange>
        </w:rPr>
      </w:pPr>
      <w:r w:rsidRPr="00F4717A">
        <w:rPr>
          <w:rFonts w:eastAsia="Times New Roman" w:cs="Times New Roman"/>
          <w:b/>
          <w:bCs/>
          <w:color w:val="000000"/>
          <w:kern w:val="36"/>
          <w:rPrChange w:id="165" w:author="Paul Secord (FILTER)" w:date="2013-11-07T09:52:00Z">
            <w:rPr>
              <w:rFonts w:ascii="Times New Roman" w:eastAsia="Times New Roman" w:hAnsi="Times New Roman" w:cs="Times New Roman"/>
              <w:b/>
              <w:bCs/>
              <w:color w:val="000000"/>
              <w:kern w:val="36"/>
              <w:sz w:val="24"/>
              <w:szCs w:val="24"/>
            </w:rPr>
          </w:rPrChange>
        </w:rPr>
        <w:t>Early America: Early Claims, Early Conflicts</w:t>
      </w:r>
    </w:p>
    <w:p w14:paraId="64A89800" w14:textId="1763D59C" w:rsidR="007D5311" w:rsidRPr="00F4717A" w:rsidRDefault="007D5311" w:rsidP="00C22780">
      <w:pPr>
        <w:spacing w:before="100" w:after="0" w:line="240" w:lineRule="auto"/>
        <w:ind w:left="720" w:hanging="720"/>
        <w:rPr>
          <w:rFonts w:eastAsia="Times New Roman" w:cs="Times New Roman"/>
          <w:rPrChange w:id="166" w:author="Paul Secord (FILTER)" w:date="2013-11-07T09:52:00Z">
            <w:rPr>
              <w:rFonts w:ascii="Times New Roman" w:eastAsia="Times New Roman" w:hAnsi="Times New Roman" w:cs="Times New Roman"/>
              <w:sz w:val="24"/>
              <w:szCs w:val="24"/>
            </w:rPr>
          </w:rPrChange>
        </w:rPr>
        <w:pPrChange w:id="167" w:author="Paul Secord (FILTER)" w:date="2013-11-07T10:10:00Z">
          <w:pPr>
            <w:spacing w:before="100" w:after="0" w:line="240" w:lineRule="auto"/>
          </w:pPr>
        </w:pPrChange>
      </w:pPr>
      <w:r w:rsidRPr="00F4717A">
        <w:rPr>
          <w:rFonts w:eastAsia="Times New Roman" w:cs="Times New Roman"/>
          <w:color w:val="000000"/>
          <w:rPrChange w:id="168" w:author="Paul Secord (FILTER)" w:date="2013-11-07T09:52:00Z">
            <w:rPr>
              <w:rFonts w:ascii="Times New Roman" w:eastAsia="Times New Roman" w:hAnsi="Times New Roman" w:cs="Times New Roman"/>
              <w:color w:val="000000"/>
              <w:sz w:val="24"/>
              <w:szCs w:val="24"/>
            </w:rPr>
          </w:rPrChange>
        </w:rPr>
        <w:t>VUS.2    </w:t>
      </w:r>
      <w:del w:id="169" w:author="Paul Secord (FILTER)" w:date="2013-11-07T10:10:00Z">
        <w:r w:rsidRPr="00F4717A" w:rsidDel="00C22780">
          <w:rPr>
            <w:rFonts w:eastAsia="Times New Roman" w:cs="Times New Roman"/>
            <w:color w:val="000000"/>
            <w:rPrChange w:id="170" w:author="Paul Secord (FILTER)" w:date="2013-11-07T09:52:00Z">
              <w:rPr>
                <w:rFonts w:ascii="Times New Roman" w:eastAsia="Times New Roman" w:hAnsi="Times New Roman" w:cs="Times New Roman"/>
                <w:color w:val="000000"/>
                <w:sz w:val="24"/>
                <w:szCs w:val="24"/>
              </w:rPr>
            </w:rPrChange>
          </w:rPr>
          <w:delText xml:space="preserve"> </w:delText>
        </w:r>
      </w:del>
      <w:r w:rsidRPr="00F4717A">
        <w:rPr>
          <w:rFonts w:eastAsia="Times New Roman" w:cs="Times New Roman"/>
          <w:color w:val="000000"/>
          <w:rPrChange w:id="171" w:author="Paul Secord (FILTER)" w:date="2013-11-07T09:52:00Z">
            <w:rPr>
              <w:rFonts w:ascii="Times New Roman" w:eastAsia="Times New Roman" w:hAnsi="Times New Roman" w:cs="Times New Roman"/>
              <w:color w:val="000000"/>
              <w:sz w:val="24"/>
              <w:szCs w:val="24"/>
            </w:rPr>
          </w:rPrChange>
        </w:rPr>
        <w:t>The student will describe how early European exploration and colonization resulted in cultural interactions among Europeans, Africans, and American Indians.</w:t>
      </w:r>
    </w:p>
    <w:p w14:paraId="64A89801" w14:textId="039F63F3" w:rsidR="007D5311" w:rsidRPr="00F4717A" w:rsidRDefault="007D5311" w:rsidP="00C22780">
      <w:pPr>
        <w:spacing w:before="100" w:after="0" w:line="240" w:lineRule="auto"/>
        <w:ind w:left="720" w:hanging="720"/>
        <w:rPr>
          <w:rFonts w:eastAsia="Times New Roman" w:cs="Times New Roman"/>
          <w:color w:val="000000"/>
          <w:rPrChange w:id="172" w:author="Paul Secord (FILTER)" w:date="2013-11-07T09:52:00Z">
            <w:rPr>
              <w:rFonts w:ascii="Times New Roman" w:eastAsia="Times New Roman" w:hAnsi="Times New Roman" w:cs="Times New Roman"/>
              <w:color w:val="000000"/>
              <w:sz w:val="24"/>
              <w:szCs w:val="24"/>
            </w:rPr>
          </w:rPrChange>
        </w:rPr>
        <w:pPrChange w:id="173" w:author="Paul Secord (FILTER)" w:date="2013-11-07T10:10:00Z">
          <w:pPr>
            <w:spacing w:before="100" w:after="0" w:line="240" w:lineRule="auto"/>
          </w:pPr>
        </w:pPrChange>
      </w:pPr>
      <w:r w:rsidRPr="00F4717A">
        <w:rPr>
          <w:rFonts w:eastAsia="Times New Roman" w:cs="Times New Roman"/>
          <w:color w:val="000000"/>
          <w:rPrChange w:id="174" w:author="Paul Secord (FILTER)" w:date="2013-11-07T09:52:00Z">
            <w:rPr>
              <w:rFonts w:ascii="Times New Roman" w:eastAsia="Times New Roman" w:hAnsi="Times New Roman" w:cs="Times New Roman"/>
              <w:color w:val="000000"/>
              <w:sz w:val="24"/>
              <w:szCs w:val="24"/>
            </w:rPr>
          </w:rPrChange>
        </w:rPr>
        <w:t>VUS.3   </w:t>
      </w:r>
      <w:del w:id="175" w:author="Paul Secord (FILTER)" w:date="2013-11-07T10:10:00Z">
        <w:r w:rsidRPr="00F4717A" w:rsidDel="00C22780">
          <w:rPr>
            <w:rFonts w:eastAsia="Times New Roman" w:cs="Times New Roman"/>
            <w:color w:val="000000"/>
            <w:rPrChange w:id="176" w:author="Paul Secord (FILTER)" w:date="2013-11-07T09:52:00Z">
              <w:rPr>
                <w:rFonts w:ascii="Times New Roman" w:eastAsia="Times New Roman" w:hAnsi="Times New Roman" w:cs="Times New Roman"/>
                <w:color w:val="000000"/>
                <w:sz w:val="24"/>
                <w:szCs w:val="24"/>
              </w:rPr>
            </w:rPrChange>
          </w:rPr>
          <w:delText xml:space="preserve">  </w:delText>
        </w:r>
      </w:del>
      <w:bookmarkStart w:id="177" w:name="_GoBack"/>
      <w:bookmarkEnd w:id="177"/>
      <w:r w:rsidRPr="00F4717A">
        <w:rPr>
          <w:rFonts w:eastAsia="Times New Roman" w:cs="Times New Roman"/>
          <w:color w:val="000000"/>
          <w:rPrChange w:id="178" w:author="Paul Secord (FILTER)" w:date="2013-11-07T09:52:00Z">
            <w:rPr>
              <w:rFonts w:ascii="Times New Roman" w:eastAsia="Times New Roman" w:hAnsi="Times New Roman" w:cs="Times New Roman"/>
              <w:color w:val="000000"/>
              <w:sz w:val="24"/>
              <w:szCs w:val="24"/>
            </w:rPr>
          </w:rPrChange>
        </w:rPr>
        <w:t>The student will describe how the values and institutions of European economic and political life took root in the colonies and how slavery reshaped European and African life in the Americas.</w:t>
      </w:r>
    </w:p>
    <w:p w14:paraId="64A89802" w14:textId="77777777" w:rsidR="007D5311" w:rsidRPr="00F4717A" w:rsidRDefault="007D5311">
      <w:pPr>
        <w:rPr>
          <w:rPrChange w:id="179" w:author="Paul Secord (FILTER)" w:date="2013-11-07T09:52:00Z">
            <w:rPr/>
          </w:rPrChange>
        </w:rPr>
      </w:pPr>
    </w:p>
    <w:sectPr w:rsidR="007D5311" w:rsidRPr="00F4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Semibold">
    <w:altName w:val="Segoe UI Semibold"/>
    <w:charset w:val="00"/>
    <w:family w:val="swiss"/>
    <w:pitch w:val="variable"/>
    <w:sig w:usb0="00000001" w:usb1="4000205B"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3EEA"/>
    <w:multiLevelType w:val="hybridMultilevel"/>
    <w:tmpl w:val="8D0803C8"/>
    <w:lvl w:ilvl="0" w:tplc="17266EF0">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603D8"/>
    <w:multiLevelType w:val="hybridMultilevel"/>
    <w:tmpl w:val="3E9C6C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387CB4"/>
    <w:multiLevelType w:val="hybridMultilevel"/>
    <w:tmpl w:val="B12C6AAA"/>
    <w:lvl w:ilvl="0" w:tplc="E3C6A2B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150EF"/>
    <w:multiLevelType w:val="hybridMultilevel"/>
    <w:tmpl w:val="4E98AE5C"/>
    <w:lvl w:ilvl="0" w:tplc="2E4C89B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C4B0D"/>
    <w:multiLevelType w:val="hybridMultilevel"/>
    <w:tmpl w:val="EEB64608"/>
    <w:lvl w:ilvl="0" w:tplc="E68E8D3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3344A8"/>
    <w:multiLevelType w:val="hybridMultilevel"/>
    <w:tmpl w:val="563A5DAE"/>
    <w:lvl w:ilvl="0" w:tplc="4D506B50">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F61AC5"/>
    <w:multiLevelType w:val="hybridMultilevel"/>
    <w:tmpl w:val="D0D66026"/>
    <w:lvl w:ilvl="0" w:tplc="EC4CB35A">
      <w:start w:val="3"/>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Secord (FILTER)">
    <w15:presenceInfo w15:providerId="AD" w15:userId="S-1-5-21-2127521184-1604012920-1887927527-7260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11"/>
    <w:rsid w:val="007D5311"/>
    <w:rsid w:val="009E4F6C"/>
    <w:rsid w:val="009F026F"/>
    <w:rsid w:val="00BC684B"/>
    <w:rsid w:val="00C22780"/>
    <w:rsid w:val="00E82E2A"/>
    <w:rsid w:val="00F4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97E1"/>
  <w15:docId w15:val="{6DFB9C72-8E08-402A-B695-6FB3485B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Z: Heading 1"/>
    <w:basedOn w:val="Normal"/>
    <w:next w:val="Normal"/>
    <w:link w:val="Heading1Char"/>
    <w:uiPriority w:val="9"/>
    <w:qFormat/>
    <w:rsid w:val="00F4717A"/>
    <w:pPr>
      <w:keepNext/>
      <w:keepLines/>
      <w:spacing w:before="240" w:after="0"/>
      <w:outlineLvl w:val="0"/>
    </w:pPr>
    <w:rPr>
      <w:rFonts w:ascii="Segoe Semibold" w:eastAsiaTheme="majorEastAsia" w:hAnsi="Segoe Semibold" w:cstheme="majorBidi"/>
      <w:color w:val="00636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autoRedefine/>
    <w:uiPriority w:val="10"/>
    <w:qFormat/>
    <w:rsid w:val="00F4717A"/>
    <w:pPr>
      <w:pBdr>
        <w:bottom w:val="single" w:sz="4" w:space="1" w:color="009999"/>
      </w:pBdr>
      <w:spacing w:after="0" w:line="240" w:lineRule="auto"/>
      <w:contextualSpacing/>
    </w:pPr>
    <w:rPr>
      <w:rFonts w:ascii="Segoe UI Semibold" w:eastAsiaTheme="majorEastAsia" w:hAnsi="Segoe UI Semibold" w:cstheme="majorBidi"/>
      <w:color w:val="009999"/>
      <w:spacing w:val="-10"/>
      <w:kern w:val="28"/>
      <w:sz w:val="56"/>
      <w:szCs w:val="56"/>
    </w:rPr>
  </w:style>
  <w:style w:type="character" w:customStyle="1" w:styleId="TitleChar">
    <w:name w:val="Title Char"/>
    <w:aliases w:val="CZ: Title Char"/>
    <w:basedOn w:val="DefaultParagraphFont"/>
    <w:link w:val="Title"/>
    <w:uiPriority w:val="10"/>
    <w:rsid w:val="00F4717A"/>
    <w:rPr>
      <w:rFonts w:ascii="Segoe UI Semibold" w:eastAsiaTheme="majorEastAsia" w:hAnsi="Segoe UI Semibold" w:cstheme="majorBidi"/>
      <w:color w:val="009999"/>
      <w:spacing w:val="-10"/>
      <w:kern w:val="28"/>
      <w:sz w:val="56"/>
      <w:szCs w:val="56"/>
    </w:rPr>
  </w:style>
  <w:style w:type="paragraph" w:styleId="Subtitle">
    <w:name w:val="Subtitle"/>
    <w:aliases w:val="CZ: Subtitle"/>
    <w:basedOn w:val="Normal"/>
    <w:next w:val="Normal"/>
    <w:link w:val="SubtitleChar"/>
    <w:uiPriority w:val="11"/>
    <w:qFormat/>
    <w:rsid w:val="00F4717A"/>
    <w:pPr>
      <w:spacing w:after="720" w:line="240" w:lineRule="auto"/>
      <w:jc w:val="right"/>
    </w:pPr>
    <w:rPr>
      <w:rFonts w:asciiTheme="majorHAnsi" w:eastAsiaTheme="majorEastAsia" w:hAnsiTheme="majorHAnsi" w:cstheme="majorBidi"/>
      <w:color w:val="FF7400"/>
      <w:sz w:val="44"/>
      <w:szCs w:val="20"/>
    </w:rPr>
  </w:style>
  <w:style w:type="character" w:customStyle="1" w:styleId="SubtitleChar">
    <w:name w:val="Subtitle Char"/>
    <w:aliases w:val="CZ: Subtitle Char"/>
    <w:basedOn w:val="DefaultParagraphFont"/>
    <w:link w:val="Subtitle"/>
    <w:uiPriority w:val="11"/>
    <w:rsid w:val="00F4717A"/>
    <w:rPr>
      <w:rFonts w:asciiTheme="majorHAnsi" w:eastAsiaTheme="majorEastAsia" w:hAnsiTheme="majorHAnsi" w:cstheme="majorBidi"/>
      <w:color w:val="FF7400"/>
      <w:sz w:val="44"/>
      <w:szCs w:val="20"/>
    </w:rPr>
  </w:style>
  <w:style w:type="character" w:customStyle="1" w:styleId="Heading1Char">
    <w:name w:val="Heading 1 Char"/>
    <w:aliases w:val="CZ: Heading 1 Char"/>
    <w:basedOn w:val="DefaultParagraphFont"/>
    <w:link w:val="Heading1"/>
    <w:uiPriority w:val="9"/>
    <w:rsid w:val="00F4717A"/>
    <w:rPr>
      <w:rFonts w:ascii="Segoe Semibold" w:eastAsiaTheme="majorEastAsia" w:hAnsi="Segoe Semibold" w:cstheme="majorBidi"/>
      <w:color w:val="006363"/>
      <w:sz w:val="32"/>
      <w:szCs w:val="32"/>
    </w:rPr>
  </w:style>
  <w:style w:type="paragraph" w:styleId="ListParagraph">
    <w:name w:val="List Paragraph"/>
    <w:basedOn w:val="Normal"/>
    <w:uiPriority w:val="34"/>
    <w:qFormat/>
    <w:rsid w:val="009E4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C2C35-D5E4-4871-84D6-5EF8C0E28AA4}">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3E1B5C-CE7D-45F8-A18F-4D583FF71FBD}"/>
</file>

<file path=customXml/itemProps2.xml><?xml version="1.0" encoding="utf-8"?>
<ds:datastoreItem xmlns:ds="http://schemas.openxmlformats.org/officeDocument/2006/customXml" ds:itemID="{068DFF8B-C33A-4184-BC94-045F722E67E5}"/>
</file>

<file path=customXml/itemProps3.xml><?xml version="1.0" encoding="utf-8"?>
<ds:datastoreItem xmlns:ds="http://schemas.openxmlformats.org/officeDocument/2006/customXml" ds:itemID="{3FD14E9F-8108-4D86-9DFB-8A81013F733F}"/>
</file>

<file path=docProps/app.xml><?xml version="1.0" encoding="utf-8"?>
<Properties xmlns="http://schemas.openxmlformats.org/officeDocument/2006/extended-properties" xmlns:vt="http://schemas.openxmlformats.org/officeDocument/2006/docPropsVTypes">
  <Template>Normal.dotm</Template>
  <TotalTime>23</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acps</dc:creator>
  <cp:lastModifiedBy>Paul Secord (FILTER)</cp:lastModifiedBy>
  <cp:revision>5</cp:revision>
  <dcterms:created xsi:type="dcterms:W3CDTF">2013-09-29T20:33:00Z</dcterms:created>
  <dcterms:modified xsi:type="dcterms:W3CDTF">2013-11-07T18:10:00Z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